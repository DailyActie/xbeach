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149BD" w:rsidRDefault="00151657" w:rsidP="00541B22"/>
    <w:p w:rsidR="001A0293" w:rsidRPr="005149BD" w:rsidRDefault="001A0293" w:rsidP="00541B22">
      <w:pPr>
        <w:sectPr w:rsidR="001A0293" w:rsidRPr="005149BD"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Kopje"/>
        <w:rPr>
          <w:noProof w:val="0"/>
        </w:rPr>
      </w:pPr>
      <w:r w:rsidRPr="005149BD">
        <w:rPr>
          <w:noProof w:val="0"/>
        </w:rPr>
        <w:lastRenderedPageBreak/>
        <w:t>Keywords</w:t>
      </w:r>
    </w:p>
    <w:bookmarkStart w:id="12" w:name="Text6"/>
    <w:p w:rsidR="000C5FE2" w:rsidRPr="005149BD" w:rsidRDefault="000C5FE2" w:rsidP="00541B22">
      <w:r w:rsidRPr="005149BD">
        <w:fldChar w:fldCharType="begin">
          <w:ffData>
            <w:name w:val="Text6"/>
            <w:enabled/>
            <w:calcOnExit w:val="0"/>
            <w:textInput>
              <w:default w:val="Place keywords here"/>
            </w:textInput>
          </w:ffData>
        </w:fldChar>
      </w:r>
      <w:r w:rsidRPr="005149BD">
        <w:instrText xml:space="preserve"> FORMTEXT </w:instrText>
      </w:r>
      <w:r w:rsidRPr="005149BD">
        <w:fldChar w:fldCharType="separate"/>
      </w:r>
      <w:r w:rsidR="005F0535">
        <w:rPr>
          <w:noProof/>
        </w:rPr>
        <w:t>Place keywords here</w:t>
      </w:r>
      <w:r w:rsidRPr="005149BD">
        <w:fldChar w:fldCharType="end"/>
      </w:r>
      <w:bookmarkEnd w:id="12"/>
    </w:p>
    <w:p w:rsidR="000C5FE2" w:rsidRPr="005149BD" w:rsidRDefault="000C5FE2" w:rsidP="00541B22"/>
    <w:p w:rsidR="000C5FE2" w:rsidRPr="005149BD" w:rsidRDefault="000C5FE2" w:rsidP="00541B22">
      <w:pPr>
        <w:pStyle w:val="Huisstijl-Kopje"/>
        <w:rPr>
          <w:noProof w:val="0"/>
        </w:rPr>
      </w:pPr>
      <w:r w:rsidRPr="005149BD">
        <w:rPr>
          <w:noProof w:val="0"/>
        </w:rPr>
        <w:t>Summary</w:t>
      </w:r>
    </w:p>
    <w:p w:rsidR="000C5FE2" w:rsidRPr="005149BD" w:rsidRDefault="000C5FE2" w:rsidP="00541B22">
      <w:r w:rsidRPr="005149BD">
        <w:fldChar w:fldCharType="begin">
          <w:ffData>
            <w:name w:val=""/>
            <w:enabled/>
            <w:calcOnExit w:val="0"/>
            <w:textInput>
              <w:default w:val="Place summary here"/>
            </w:textInput>
          </w:ffData>
        </w:fldChar>
      </w:r>
      <w:r w:rsidRPr="005149BD">
        <w:instrText xml:space="preserve"> FORMTEXT </w:instrText>
      </w:r>
      <w:r w:rsidRPr="005149BD">
        <w:fldChar w:fldCharType="separate"/>
      </w:r>
      <w:r w:rsidR="005F0535">
        <w:rPr>
          <w:noProof/>
        </w:rPr>
        <w:t>Place summary here</w:t>
      </w:r>
      <w:r w:rsidRPr="005149BD">
        <w:fldChar w:fldCharType="end"/>
      </w:r>
    </w:p>
    <w:p w:rsidR="000C5FE2" w:rsidRPr="005149BD" w:rsidRDefault="000C5FE2" w:rsidP="00541B22"/>
    <w:p w:rsidR="000C5FE2" w:rsidRPr="005149BD" w:rsidRDefault="000C5FE2" w:rsidP="00541B22">
      <w:pPr>
        <w:pStyle w:val="Huisstijl-Kopje"/>
        <w:rPr>
          <w:noProof w:val="0"/>
        </w:rPr>
      </w:pPr>
      <w:r w:rsidRPr="005149BD">
        <w:rPr>
          <w:noProof w:val="0"/>
        </w:rPr>
        <w:t>References</w:t>
      </w:r>
    </w:p>
    <w:p w:rsidR="000C5FE2" w:rsidRPr="005149BD" w:rsidRDefault="000C5FE2" w:rsidP="00541B22">
      <w:r w:rsidRPr="005149BD">
        <w:fldChar w:fldCharType="begin">
          <w:ffData>
            <w:name w:val=""/>
            <w:enabled/>
            <w:calcOnExit w:val="0"/>
            <w:textInput>
              <w:default w:val="Place references here"/>
            </w:textInput>
          </w:ffData>
        </w:fldChar>
      </w:r>
      <w:r w:rsidRPr="005149BD">
        <w:instrText xml:space="preserve"> FORMTEXT </w:instrText>
      </w:r>
      <w:r w:rsidRPr="005149BD">
        <w:fldChar w:fldCharType="separate"/>
      </w:r>
      <w:r w:rsidR="005F0535">
        <w:rPr>
          <w:noProof/>
        </w:rPr>
        <w:t>Place references here</w:t>
      </w:r>
      <w:r w:rsidRPr="005149BD">
        <w:fldChar w:fldCharType="end"/>
      </w:r>
    </w:p>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5149BD" w:rsidTr="008E05D9">
        <w:tc>
          <w:tcPr>
            <w:tcW w:w="737"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bookmarkStart w:id="13" w:name="tblVersie"/>
            <w:r w:rsidRPr="005149BD">
              <w:rPr>
                <w:noProof w:val="0"/>
              </w:rPr>
              <w:t>Version</w:t>
            </w:r>
          </w:p>
        </w:tc>
        <w:tc>
          <w:tcPr>
            <w:tcW w:w="964"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Date</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Author</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Review</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Approval</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roofErr w:type="spellStart"/>
            <w:proofErr w:type="gramStart"/>
            <w:r w:rsidRPr="005149BD">
              <w:t>jan</w:t>
            </w:r>
            <w:proofErr w:type="gramEnd"/>
            <w:r w:rsidRPr="005149BD">
              <w:t>.</w:t>
            </w:r>
            <w:proofErr w:type="spellEnd"/>
            <w:r w:rsidRPr="005149BD">
              <w:t xml:space="preserve"> 2015</w:t>
            </w: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4"/>
      <w:bookmarkEnd w:id="15"/>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3"/>
    </w:tbl>
    <w:p w:rsidR="000C5FE2" w:rsidRPr="005149BD" w:rsidRDefault="000C5FE2" w:rsidP="00541B22"/>
    <w:tbl>
      <w:tblPr>
        <w:tblW w:w="8420" w:type="dxa"/>
        <w:tblLayout w:type="fixed"/>
        <w:tblCellMar>
          <w:left w:w="0" w:type="dxa"/>
          <w:right w:w="0" w:type="dxa"/>
        </w:tblCellMar>
        <w:tblLook w:val="0000" w:firstRow="0" w:lastRow="0" w:firstColumn="0" w:lastColumn="0" w:noHBand="0" w:noVBand="0"/>
      </w:tblPr>
      <w:tblGrid>
        <w:gridCol w:w="8420"/>
      </w:tblGrid>
      <w:tr w:rsidR="000C5FE2" w:rsidRPr="005149BD" w:rsidTr="008E05D9">
        <w:tc>
          <w:tcPr>
            <w:tcW w:w="8420" w:type="dxa"/>
          </w:tcPr>
          <w:p w:rsidR="003363CC" w:rsidRPr="005149BD" w:rsidRDefault="003363CC" w:rsidP="00541B22">
            <w:pPr>
              <w:pStyle w:val="Huisstijl-Kopje"/>
              <w:rPr>
                <w:noProof w:val="0"/>
              </w:rPr>
            </w:pPr>
            <w:bookmarkStart w:id="16" w:name="bmStatus" w:colFirst="0" w:colLast="0"/>
            <w:r w:rsidRPr="005149BD">
              <w:rPr>
                <w:noProof w:val="0"/>
              </w:rPr>
              <w:t>State</w:t>
            </w:r>
          </w:p>
          <w:p w:rsidR="003363CC" w:rsidRPr="005149BD" w:rsidRDefault="003363CC" w:rsidP="00541B22">
            <w:pPr>
              <w:pStyle w:val="Huisstijl-Gegeven"/>
              <w:jc w:val="both"/>
              <w:rPr>
                <w:noProof w:val="0"/>
              </w:rPr>
            </w:pPr>
            <w:r w:rsidRPr="005149BD">
              <w:rPr>
                <w:noProof w:val="0"/>
              </w:rPr>
              <w:t>draft</w:t>
            </w:r>
          </w:p>
          <w:p w:rsidR="000C5FE2" w:rsidRPr="005149BD" w:rsidRDefault="003363CC" w:rsidP="00541B22">
            <w:pPr>
              <w:pStyle w:val="Huisstijl-Gegeven"/>
              <w:jc w:val="both"/>
              <w:rPr>
                <w:noProof w:val="0"/>
              </w:rPr>
            </w:pPr>
            <w:r w:rsidRPr="005149BD">
              <w:rPr>
                <w:noProof w:val="0"/>
              </w:rPr>
              <w:t>This is a draft report, intended for discussion purposes only. No part of this report may be relied upon by either principals or third parties.</w:t>
            </w:r>
          </w:p>
        </w:tc>
      </w:tr>
      <w:bookmarkEnd w:id="16"/>
    </w:tbl>
    <w:p w:rsidR="000C5FE2" w:rsidRPr="005149BD" w:rsidRDefault="000C5FE2" w:rsidP="00541B22"/>
    <w:p w:rsidR="00A45B92" w:rsidRPr="005149BD" w:rsidRDefault="00A45B92" w:rsidP="00541B22"/>
    <w:p w:rsidR="00A2242F" w:rsidRPr="005149BD" w:rsidRDefault="00A2242F" w:rsidP="00541B22">
      <w:pPr>
        <w:sectPr w:rsidR="00A2242F" w:rsidRPr="005149BD"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TitelInhoud"/>
        <w:jc w:val="both"/>
      </w:pPr>
      <w:bookmarkStart w:id="26" w:name="bmTOC"/>
      <w:bookmarkEnd w:id="26"/>
      <w:r w:rsidRPr="005149BD">
        <w:lastRenderedPageBreak/>
        <w:t>Contents</w:t>
      </w:r>
    </w:p>
    <w:p w:rsidR="00A52150" w:rsidRDefault="000C5FE2">
      <w:pPr>
        <w:pStyle w:val="TOC1"/>
        <w:rPr>
          <w:rFonts w:asciiTheme="minorHAnsi" w:eastAsiaTheme="minorEastAsia" w:hAnsiTheme="minorHAnsi" w:cstheme="minorBidi"/>
          <w:b w:val="0"/>
          <w:noProof/>
          <w:sz w:val="22"/>
          <w:szCs w:val="22"/>
          <w:lang w:eastAsia="zh-CN"/>
        </w:rPr>
      </w:pPr>
      <w:r w:rsidRPr="005149BD">
        <w:fldChar w:fldCharType="begin"/>
      </w:r>
      <w:r w:rsidRPr="005149BD">
        <w:instrText xml:space="preserve"> TOC \t "Heading 1;1;Heading 2;2;Heading 3;3" </w:instrText>
      </w:r>
      <w:r w:rsidRPr="005149BD">
        <w:fldChar w:fldCharType="separate"/>
      </w:r>
      <w:r w:rsidR="00A52150">
        <w:rPr>
          <w:noProof/>
        </w:rPr>
        <w:t>1</w:t>
      </w:r>
      <w:r w:rsidR="00A52150">
        <w:rPr>
          <w:rFonts w:asciiTheme="minorHAnsi" w:eastAsiaTheme="minorEastAsia" w:hAnsiTheme="minorHAnsi" w:cstheme="minorBidi"/>
          <w:b w:val="0"/>
          <w:noProof/>
          <w:sz w:val="22"/>
          <w:szCs w:val="22"/>
          <w:lang w:eastAsia="zh-CN"/>
        </w:rPr>
        <w:tab/>
      </w:r>
      <w:r w:rsidR="00A52150">
        <w:rPr>
          <w:noProof/>
        </w:rPr>
        <w:t>Introduction</w:t>
      </w:r>
      <w:r w:rsidR="00A52150">
        <w:rPr>
          <w:noProof/>
        </w:rPr>
        <w:tab/>
      </w:r>
      <w:r w:rsidR="00A52150">
        <w:rPr>
          <w:noProof/>
        </w:rPr>
        <w:fldChar w:fldCharType="begin"/>
      </w:r>
      <w:r w:rsidR="00A52150">
        <w:rPr>
          <w:noProof/>
        </w:rPr>
        <w:instrText xml:space="preserve"> PAGEREF _Toc410896265 \h </w:instrText>
      </w:r>
      <w:r w:rsidR="00A52150">
        <w:rPr>
          <w:noProof/>
        </w:rPr>
      </w:r>
      <w:r w:rsidR="00A52150">
        <w:rPr>
          <w:noProof/>
        </w:rPr>
        <w:fldChar w:fldCharType="separate"/>
      </w:r>
      <w:r w:rsidR="00A52150">
        <w:rPr>
          <w:noProof/>
        </w:rPr>
        <w:t>1</w:t>
      </w:r>
      <w:r w:rsidR="00A52150">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Processes and model formulation</w:t>
      </w:r>
      <w:r>
        <w:rPr>
          <w:noProof/>
        </w:rPr>
        <w:tab/>
      </w:r>
      <w:r>
        <w:rPr>
          <w:noProof/>
        </w:rPr>
        <w:fldChar w:fldCharType="begin"/>
      </w:r>
      <w:r>
        <w:rPr>
          <w:noProof/>
        </w:rPr>
        <w:instrText xml:space="preserve"> PAGEREF _Toc410896266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Domain and definitions</w:t>
      </w:r>
      <w:r>
        <w:rPr>
          <w:noProof/>
        </w:rPr>
        <w:tab/>
      </w:r>
      <w:r>
        <w:rPr>
          <w:noProof/>
        </w:rPr>
        <w:fldChar w:fldCharType="begin"/>
      </w:r>
      <w:r>
        <w:rPr>
          <w:noProof/>
        </w:rPr>
        <w:instrText xml:space="preserve"> PAGEREF _Toc410896267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Hydrodynamics options</w:t>
      </w:r>
      <w:r>
        <w:rPr>
          <w:noProof/>
        </w:rPr>
        <w:tab/>
      </w:r>
      <w:r>
        <w:rPr>
          <w:noProof/>
        </w:rPr>
        <w:fldChar w:fldCharType="begin"/>
      </w:r>
      <w:r>
        <w:rPr>
          <w:noProof/>
        </w:rPr>
        <w:instrText xml:space="preserve"> PAGEREF _Toc410896268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Stationary mode</w:t>
      </w:r>
      <w:r>
        <w:rPr>
          <w:noProof/>
        </w:rPr>
        <w:tab/>
      </w:r>
      <w:r>
        <w:rPr>
          <w:noProof/>
        </w:rPr>
        <w:fldChar w:fldCharType="begin"/>
      </w:r>
      <w:r>
        <w:rPr>
          <w:noProof/>
        </w:rPr>
        <w:instrText xml:space="preserve"> PAGEREF _Toc410896269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Non-stationary (surfbeat) mode</w:t>
      </w:r>
      <w:r>
        <w:rPr>
          <w:noProof/>
        </w:rPr>
        <w:tab/>
      </w:r>
      <w:r>
        <w:rPr>
          <w:noProof/>
        </w:rPr>
        <w:fldChar w:fldCharType="begin"/>
      </w:r>
      <w:r>
        <w:rPr>
          <w:noProof/>
        </w:rPr>
        <w:instrText xml:space="preserve"> PAGEREF _Toc410896270 \h </w:instrText>
      </w:r>
      <w:r>
        <w:rPr>
          <w:noProof/>
        </w:rPr>
      </w:r>
      <w:r>
        <w:rPr>
          <w:noProof/>
        </w:rPr>
        <w:fldChar w:fldCharType="separate"/>
      </w:r>
      <w:r>
        <w:rPr>
          <w:noProof/>
        </w:rPr>
        <w:t>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resolving mode</w:t>
      </w:r>
      <w:r>
        <w:rPr>
          <w:noProof/>
        </w:rPr>
        <w:tab/>
      </w:r>
      <w:r>
        <w:rPr>
          <w:noProof/>
        </w:rPr>
        <w:fldChar w:fldCharType="begin"/>
      </w:r>
      <w:r>
        <w:rPr>
          <w:noProof/>
        </w:rPr>
        <w:instrText xml:space="preserve"> PAGEREF _Toc410896271 \h </w:instrText>
      </w:r>
      <w:r>
        <w:rPr>
          <w:noProof/>
        </w:rPr>
      </w:r>
      <w:r>
        <w:rPr>
          <w:noProof/>
        </w:rPr>
        <w:fldChar w:fldCharType="separate"/>
      </w:r>
      <w:r>
        <w:rPr>
          <w:noProof/>
        </w:rPr>
        <w:t>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Short wave propagation</w:t>
      </w:r>
      <w:r>
        <w:rPr>
          <w:noProof/>
        </w:rPr>
        <w:tab/>
      </w:r>
      <w:r>
        <w:rPr>
          <w:noProof/>
        </w:rPr>
        <w:fldChar w:fldCharType="begin"/>
      </w:r>
      <w:r>
        <w:rPr>
          <w:noProof/>
        </w:rPr>
        <w:instrText xml:space="preserve"> PAGEREF _Toc410896272 \h </w:instrText>
      </w:r>
      <w:r>
        <w:rPr>
          <w:noProof/>
        </w:rPr>
      </w:r>
      <w:r>
        <w:rPr>
          <w:noProof/>
        </w:rPr>
        <w:fldChar w:fldCharType="separate"/>
      </w:r>
      <w:r>
        <w:rPr>
          <w:noProof/>
        </w:rPr>
        <w:t>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_Toc410896273 \h </w:instrText>
      </w:r>
      <w:r>
        <w:rPr>
          <w:noProof/>
        </w:rPr>
      </w:r>
      <w:r>
        <w:rPr>
          <w:noProof/>
        </w:rPr>
        <w:fldChar w:fldCharType="separate"/>
      </w:r>
      <w:r>
        <w:rPr>
          <w:noProof/>
        </w:rPr>
        <w:t>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Dissipation</w:t>
      </w:r>
      <w:r>
        <w:rPr>
          <w:noProof/>
        </w:rPr>
        <w:tab/>
      </w:r>
      <w:r>
        <w:rPr>
          <w:noProof/>
        </w:rPr>
        <w:fldChar w:fldCharType="begin"/>
      </w:r>
      <w:r>
        <w:rPr>
          <w:noProof/>
        </w:rPr>
        <w:instrText xml:space="preserve"> PAGEREF _Toc410896274 \h </w:instrText>
      </w:r>
      <w:r>
        <w:rPr>
          <w:noProof/>
        </w:rPr>
      </w:r>
      <w:r>
        <w:rPr>
          <w:noProof/>
        </w:rPr>
        <w:fldChar w:fldCharType="separate"/>
      </w:r>
      <w:r>
        <w:rPr>
          <w:noProof/>
        </w:rPr>
        <w:t>4</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2.3.3</w:t>
      </w:r>
      <w:r>
        <w:rPr>
          <w:rFonts w:asciiTheme="minorHAnsi" w:eastAsiaTheme="minorEastAsia" w:hAnsiTheme="minorHAnsi" w:cstheme="minorBidi"/>
          <w:noProof/>
          <w:sz w:val="22"/>
          <w:szCs w:val="22"/>
          <w:lang w:eastAsia="zh-CN"/>
        </w:rPr>
        <w:tab/>
      </w:r>
      <w:r>
        <w:rPr>
          <w:noProof/>
        </w:rPr>
        <w:t>Roller energy balance</w:t>
      </w:r>
      <w:r>
        <w:rPr>
          <w:noProof/>
        </w:rPr>
        <w:tab/>
      </w:r>
      <w:r>
        <w:rPr>
          <w:noProof/>
        </w:rPr>
        <w:fldChar w:fldCharType="begin"/>
      </w:r>
      <w:r>
        <w:rPr>
          <w:noProof/>
        </w:rPr>
        <w:instrText xml:space="preserve"> PAGEREF _Toc410896275 \h </w:instrText>
      </w:r>
      <w:r>
        <w:rPr>
          <w:noProof/>
        </w:rPr>
      </w:r>
      <w:r>
        <w:rPr>
          <w:noProof/>
        </w:rPr>
        <w:fldChar w:fldCharType="separate"/>
      </w:r>
      <w:r>
        <w:rPr>
          <w:noProof/>
        </w:rPr>
        <w:t>6</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2.4</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_Toc410896276 \h </w:instrText>
      </w:r>
      <w:r>
        <w:rPr>
          <w:noProof/>
        </w:rPr>
      </w:r>
      <w:r>
        <w:rPr>
          <w:noProof/>
        </w:rPr>
        <w:fldChar w:fldCharType="separate"/>
      </w:r>
      <w:r>
        <w:rPr>
          <w:noProof/>
        </w:rPr>
        <w:t>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2.5</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_Toc410896277 \h </w:instrText>
      </w:r>
      <w:r>
        <w:rPr>
          <w:noProof/>
        </w:rPr>
      </w:r>
      <w:r>
        <w:rPr>
          <w:noProof/>
        </w:rPr>
        <w:fldChar w:fldCharType="separate"/>
      </w:r>
      <w:r>
        <w:rPr>
          <w:noProof/>
        </w:rPr>
        <w:t>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2.6</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_Toc410896278 \h </w:instrText>
      </w:r>
      <w:r>
        <w:rPr>
          <w:noProof/>
        </w:rPr>
      </w:r>
      <w:r>
        <w:rPr>
          <w:noProof/>
        </w:rPr>
        <w:fldChar w:fldCharType="separate"/>
      </w:r>
      <w:r>
        <w:rPr>
          <w:noProof/>
        </w:rPr>
        <w:t>10</w:t>
      </w:r>
      <w:r>
        <w:rPr>
          <w:noProof/>
        </w:rPr>
        <w:fldChar w:fldCharType="end"/>
      </w:r>
    </w:p>
    <w:p w:rsidR="00A52150" w:rsidRPr="00A52150" w:rsidRDefault="00A52150">
      <w:pPr>
        <w:pStyle w:val="TOC3"/>
        <w:tabs>
          <w:tab w:val="left" w:pos="1276"/>
        </w:tabs>
        <w:rPr>
          <w:rFonts w:asciiTheme="minorHAnsi" w:eastAsiaTheme="minorEastAsia" w:hAnsiTheme="minorHAnsi" w:cstheme="minorBidi"/>
          <w:noProof/>
          <w:sz w:val="22"/>
          <w:szCs w:val="22"/>
          <w:lang w:val="fr-FR" w:eastAsia="zh-CN"/>
        </w:rPr>
      </w:pPr>
      <w:r w:rsidRPr="00A52150">
        <w:rPr>
          <w:noProof/>
          <w:lang w:val="fr-FR"/>
        </w:rPr>
        <w:t>2.6.1</w:t>
      </w:r>
      <w:r w:rsidRPr="00A52150">
        <w:rPr>
          <w:rFonts w:asciiTheme="minorHAnsi" w:eastAsiaTheme="minorEastAsia" w:hAnsiTheme="minorHAnsi" w:cstheme="minorBidi"/>
          <w:noProof/>
          <w:sz w:val="22"/>
          <w:szCs w:val="22"/>
          <w:lang w:val="fr-FR" w:eastAsia="zh-CN"/>
        </w:rPr>
        <w:tab/>
      </w:r>
      <w:r w:rsidRPr="00A52150">
        <w:rPr>
          <w:noProof/>
          <w:lang w:val="fr-FR"/>
        </w:rPr>
        <w:t>Hydrostatic</w:t>
      </w:r>
      <w:r w:rsidRPr="00A52150">
        <w:rPr>
          <w:noProof/>
          <w:lang w:val="fr-FR"/>
        </w:rPr>
        <w:tab/>
      </w:r>
      <w:r>
        <w:rPr>
          <w:noProof/>
        </w:rPr>
        <w:fldChar w:fldCharType="begin"/>
      </w:r>
      <w:r w:rsidRPr="00A52150">
        <w:rPr>
          <w:noProof/>
          <w:lang w:val="fr-FR"/>
        </w:rPr>
        <w:instrText xml:space="preserve"> PAGEREF _Toc410896279 \h </w:instrText>
      </w:r>
      <w:r>
        <w:rPr>
          <w:noProof/>
        </w:rPr>
      </w:r>
      <w:r>
        <w:rPr>
          <w:noProof/>
        </w:rPr>
        <w:fldChar w:fldCharType="separate"/>
      </w:r>
      <w:r w:rsidRPr="00A52150">
        <w:rPr>
          <w:noProof/>
          <w:lang w:val="fr-FR"/>
        </w:rPr>
        <w:t>10</w:t>
      </w:r>
      <w:r>
        <w:rPr>
          <w:noProof/>
        </w:rPr>
        <w:fldChar w:fldCharType="end"/>
      </w:r>
    </w:p>
    <w:p w:rsidR="00A52150" w:rsidRPr="00A52150" w:rsidRDefault="00A52150">
      <w:pPr>
        <w:pStyle w:val="TOC3"/>
        <w:tabs>
          <w:tab w:val="left" w:pos="1276"/>
        </w:tabs>
        <w:rPr>
          <w:rFonts w:asciiTheme="minorHAnsi" w:eastAsiaTheme="minorEastAsia" w:hAnsiTheme="minorHAnsi" w:cstheme="minorBidi"/>
          <w:noProof/>
          <w:sz w:val="22"/>
          <w:szCs w:val="22"/>
          <w:lang w:val="fr-FR" w:eastAsia="zh-CN"/>
        </w:rPr>
      </w:pPr>
      <w:r w:rsidRPr="00A52150">
        <w:rPr>
          <w:noProof/>
          <w:lang w:val="fr-FR"/>
        </w:rPr>
        <w:t>2.6.2</w:t>
      </w:r>
      <w:r w:rsidRPr="00A52150">
        <w:rPr>
          <w:rFonts w:asciiTheme="minorHAnsi" w:eastAsiaTheme="minorEastAsia" w:hAnsiTheme="minorHAnsi" w:cstheme="minorBidi"/>
          <w:noProof/>
          <w:sz w:val="22"/>
          <w:szCs w:val="22"/>
          <w:lang w:val="fr-FR" w:eastAsia="zh-CN"/>
        </w:rPr>
        <w:tab/>
      </w:r>
      <w:r w:rsidRPr="00A52150">
        <w:rPr>
          <w:noProof/>
          <w:lang w:val="fr-FR"/>
        </w:rPr>
        <w:t>Non-hydrostatic</w:t>
      </w:r>
      <w:r w:rsidRPr="00A52150">
        <w:rPr>
          <w:noProof/>
          <w:lang w:val="fr-FR"/>
        </w:rPr>
        <w:tab/>
      </w:r>
      <w:r>
        <w:rPr>
          <w:noProof/>
        </w:rPr>
        <w:fldChar w:fldCharType="begin"/>
      </w:r>
      <w:r w:rsidRPr="00A52150">
        <w:rPr>
          <w:noProof/>
          <w:lang w:val="fr-FR"/>
        </w:rPr>
        <w:instrText xml:space="preserve"> PAGEREF _Toc410896280 \h </w:instrText>
      </w:r>
      <w:r>
        <w:rPr>
          <w:noProof/>
        </w:rPr>
      </w:r>
      <w:r>
        <w:rPr>
          <w:noProof/>
        </w:rPr>
        <w:fldChar w:fldCharType="separate"/>
      </w:r>
      <w:r w:rsidRPr="00A52150">
        <w:rPr>
          <w:noProof/>
          <w:lang w:val="fr-FR"/>
        </w:rPr>
        <w:t>12</w:t>
      </w:r>
      <w:r>
        <w:rPr>
          <w:noProof/>
        </w:rPr>
        <w:fldChar w:fldCharType="end"/>
      </w:r>
    </w:p>
    <w:p w:rsidR="00A52150" w:rsidRPr="00A52150" w:rsidRDefault="00A52150">
      <w:pPr>
        <w:pStyle w:val="TOC2"/>
        <w:rPr>
          <w:rFonts w:asciiTheme="minorHAnsi" w:eastAsiaTheme="minorEastAsia" w:hAnsiTheme="minorHAnsi" w:cstheme="minorBidi"/>
          <w:noProof/>
          <w:sz w:val="22"/>
          <w:szCs w:val="22"/>
          <w:lang w:val="fr-FR" w:eastAsia="zh-CN"/>
        </w:rPr>
      </w:pPr>
      <w:r w:rsidRPr="00A52150">
        <w:rPr>
          <w:noProof/>
          <w:lang w:val="fr-FR"/>
        </w:rPr>
        <w:t>2.7</w:t>
      </w:r>
      <w:r w:rsidRPr="00A52150">
        <w:rPr>
          <w:rFonts w:asciiTheme="minorHAnsi" w:eastAsiaTheme="minorEastAsia" w:hAnsiTheme="minorHAnsi" w:cstheme="minorBidi"/>
          <w:noProof/>
          <w:sz w:val="22"/>
          <w:szCs w:val="22"/>
          <w:lang w:val="fr-FR" w:eastAsia="zh-CN"/>
        </w:rPr>
        <w:tab/>
      </w:r>
      <w:r w:rsidRPr="00A52150">
        <w:rPr>
          <w:noProof/>
          <w:lang w:val="fr-FR"/>
        </w:rPr>
        <w:t>Sediment transport</w:t>
      </w:r>
      <w:r w:rsidRPr="00A52150">
        <w:rPr>
          <w:noProof/>
          <w:lang w:val="fr-FR"/>
        </w:rPr>
        <w:tab/>
      </w:r>
      <w:r>
        <w:rPr>
          <w:noProof/>
        </w:rPr>
        <w:fldChar w:fldCharType="begin"/>
      </w:r>
      <w:r w:rsidRPr="00A52150">
        <w:rPr>
          <w:noProof/>
          <w:lang w:val="fr-FR"/>
        </w:rPr>
        <w:instrText xml:space="preserve"> PAGEREF _Toc410896281 \h </w:instrText>
      </w:r>
      <w:r>
        <w:rPr>
          <w:noProof/>
        </w:rPr>
      </w:r>
      <w:r>
        <w:rPr>
          <w:noProof/>
        </w:rPr>
        <w:fldChar w:fldCharType="separate"/>
      </w:r>
      <w:r w:rsidRPr="00A52150">
        <w:rPr>
          <w:noProof/>
          <w:lang w:val="fr-FR"/>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2.7.1</w:t>
      </w:r>
      <w:r>
        <w:rPr>
          <w:rFonts w:asciiTheme="minorHAnsi" w:eastAsiaTheme="minorEastAsia" w:hAnsiTheme="minorHAnsi" w:cstheme="minorBidi"/>
          <w:noProof/>
          <w:sz w:val="22"/>
          <w:szCs w:val="22"/>
          <w:lang w:eastAsia="zh-CN"/>
        </w:rPr>
        <w:tab/>
      </w:r>
      <w:r>
        <w:rPr>
          <w:noProof/>
        </w:rPr>
        <w:t>Advection-diffusion</w:t>
      </w:r>
      <w:r>
        <w:rPr>
          <w:noProof/>
        </w:rPr>
        <w:tab/>
      </w:r>
      <w:r>
        <w:rPr>
          <w:noProof/>
        </w:rPr>
        <w:fldChar w:fldCharType="begin"/>
      </w:r>
      <w:r>
        <w:rPr>
          <w:noProof/>
        </w:rPr>
        <w:instrText xml:space="preserve"> PAGEREF _Toc410896282 \h </w:instrText>
      </w:r>
      <w:r>
        <w:rPr>
          <w:noProof/>
        </w:rPr>
      </w:r>
      <w:r>
        <w:rPr>
          <w:noProof/>
        </w:rPr>
        <w:fldChar w:fldCharType="separate"/>
      </w:r>
      <w:r>
        <w:rPr>
          <w:noProof/>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2.7.2</w:t>
      </w:r>
      <w:r>
        <w:rPr>
          <w:rFonts w:asciiTheme="minorHAnsi" w:eastAsiaTheme="minorEastAsia" w:hAnsiTheme="minorHAnsi" w:cstheme="minorBidi"/>
          <w:noProof/>
          <w:sz w:val="22"/>
          <w:szCs w:val="22"/>
          <w:lang w:eastAsia="zh-CN"/>
        </w:rPr>
        <w:tab/>
      </w:r>
      <w:r>
        <w:rPr>
          <w:noProof/>
        </w:rPr>
        <w:t>General parameters: velocity magnitude and orbital velocity</w:t>
      </w:r>
      <w:r>
        <w:rPr>
          <w:noProof/>
        </w:rPr>
        <w:tab/>
      </w:r>
      <w:r>
        <w:rPr>
          <w:noProof/>
        </w:rPr>
        <w:fldChar w:fldCharType="begin"/>
      </w:r>
      <w:r>
        <w:rPr>
          <w:noProof/>
        </w:rPr>
        <w:instrText xml:space="preserve"> PAGEREF _Toc410896283 \h </w:instrText>
      </w:r>
      <w:r>
        <w:rPr>
          <w:noProof/>
        </w:rPr>
      </w:r>
      <w:r>
        <w:rPr>
          <w:noProof/>
        </w:rPr>
        <w:fldChar w:fldCharType="separate"/>
      </w:r>
      <w:r>
        <w:rPr>
          <w:noProof/>
        </w:rPr>
        <w:t>16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2.7.3</w:t>
      </w:r>
      <w:r>
        <w:rPr>
          <w:rFonts w:asciiTheme="minorHAnsi" w:eastAsiaTheme="minorEastAsia" w:hAnsiTheme="minorHAnsi" w:cstheme="minorBidi"/>
          <w:noProof/>
          <w:sz w:val="22"/>
          <w:szCs w:val="22"/>
          <w:lang w:eastAsia="zh-CN"/>
        </w:rPr>
        <w:tab/>
      </w:r>
      <w:r>
        <w:rPr>
          <w:noProof/>
        </w:rPr>
        <w:t>Transport formulations</w:t>
      </w:r>
      <w:r>
        <w:rPr>
          <w:noProof/>
        </w:rPr>
        <w:tab/>
      </w:r>
      <w:r>
        <w:rPr>
          <w:noProof/>
        </w:rPr>
        <w:fldChar w:fldCharType="begin"/>
      </w:r>
      <w:r>
        <w:rPr>
          <w:noProof/>
        </w:rPr>
        <w:instrText xml:space="preserve"> PAGEREF _Toc410896284 \h </w:instrText>
      </w:r>
      <w:r>
        <w:rPr>
          <w:noProof/>
        </w:rPr>
      </w:r>
      <w:r>
        <w:rPr>
          <w:noProof/>
        </w:rPr>
        <w:fldChar w:fldCharType="separate"/>
      </w:r>
      <w:r>
        <w:rPr>
          <w:noProof/>
        </w:rPr>
        <w:t>17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2.7.4</w:t>
      </w:r>
      <w:r>
        <w:rPr>
          <w:rFonts w:asciiTheme="minorHAnsi" w:eastAsiaTheme="minorEastAsia" w:hAnsiTheme="minorHAnsi" w:cstheme="minorBidi"/>
          <w:noProof/>
          <w:sz w:val="22"/>
          <w:szCs w:val="22"/>
          <w:lang w:eastAsia="zh-CN"/>
        </w:rPr>
        <w:tab/>
      </w:r>
      <w:r>
        <w:rPr>
          <w:noProof/>
        </w:rPr>
        <w:t>Wave asymmetry</w:t>
      </w:r>
      <w:r>
        <w:rPr>
          <w:noProof/>
        </w:rPr>
        <w:tab/>
      </w:r>
      <w:r>
        <w:rPr>
          <w:noProof/>
        </w:rPr>
        <w:fldChar w:fldCharType="begin"/>
      </w:r>
      <w:r>
        <w:rPr>
          <w:noProof/>
        </w:rPr>
        <w:instrText xml:space="preserve"> PAGEREF _Toc410896285 \h </w:instrText>
      </w:r>
      <w:r>
        <w:rPr>
          <w:noProof/>
        </w:rPr>
      </w:r>
      <w:r>
        <w:rPr>
          <w:noProof/>
        </w:rPr>
        <w:fldChar w:fldCharType="separate"/>
      </w:r>
      <w:r>
        <w:rPr>
          <w:noProof/>
        </w:rPr>
        <w:t>18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2.8</w:t>
      </w:r>
      <w:r>
        <w:rPr>
          <w:rFonts w:asciiTheme="minorHAnsi" w:eastAsiaTheme="minorEastAsia" w:hAnsiTheme="minorHAnsi" w:cstheme="minorBidi"/>
          <w:noProof/>
          <w:sz w:val="22"/>
          <w:szCs w:val="22"/>
          <w:lang w:eastAsia="zh-CN"/>
        </w:rPr>
        <w:tab/>
      </w:r>
      <w:r>
        <w:rPr>
          <w:noProof/>
        </w:rPr>
        <w:t>Bottom updating</w:t>
      </w:r>
      <w:r>
        <w:rPr>
          <w:noProof/>
        </w:rPr>
        <w:tab/>
      </w:r>
      <w:r>
        <w:rPr>
          <w:noProof/>
        </w:rPr>
        <w:fldChar w:fldCharType="begin"/>
      </w:r>
      <w:r>
        <w:rPr>
          <w:noProof/>
        </w:rPr>
        <w:instrText xml:space="preserve"> PAGEREF _Toc410896286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2.8.1</w:t>
      </w:r>
      <w:r>
        <w:rPr>
          <w:rFonts w:asciiTheme="minorHAnsi" w:eastAsiaTheme="minorEastAsia" w:hAnsiTheme="minorHAnsi" w:cstheme="minorBidi"/>
          <w:noProof/>
          <w:sz w:val="22"/>
          <w:szCs w:val="22"/>
          <w:lang w:eastAsia="zh-CN"/>
        </w:rPr>
        <w:tab/>
      </w:r>
      <w:r>
        <w:rPr>
          <w:noProof/>
        </w:rPr>
        <w:t>Due to sediment fluxes</w:t>
      </w:r>
      <w:r>
        <w:rPr>
          <w:noProof/>
        </w:rPr>
        <w:tab/>
      </w:r>
      <w:r>
        <w:rPr>
          <w:noProof/>
        </w:rPr>
        <w:fldChar w:fldCharType="begin"/>
      </w:r>
      <w:r>
        <w:rPr>
          <w:noProof/>
        </w:rPr>
        <w:instrText xml:space="preserve"> PAGEREF _Toc410896287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2.8.2</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_Toc410896288 \h </w:instrText>
      </w:r>
      <w:r>
        <w:rPr>
          <w:noProof/>
        </w:rPr>
      </w:r>
      <w:r>
        <w:rPr>
          <w:noProof/>
        </w:rPr>
        <w:fldChar w:fldCharType="separate"/>
      </w:r>
      <w:r>
        <w:rPr>
          <w:noProof/>
        </w:rPr>
        <w:t>20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2.8.3</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_Toc410896289 \h </w:instrText>
      </w:r>
      <w:r>
        <w:rPr>
          <w:noProof/>
        </w:rPr>
      </w:r>
      <w:r>
        <w:rPr>
          <w:noProof/>
        </w:rPr>
        <w:fldChar w:fldCharType="separate"/>
      </w:r>
      <w:r>
        <w:rPr>
          <w:noProof/>
        </w:rPr>
        <w:t>21</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Numerical implementation</w:t>
      </w:r>
      <w:r>
        <w:rPr>
          <w:noProof/>
        </w:rPr>
        <w:tab/>
      </w:r>
      <w:r>
        <w:rPr>
          <w:noProof/>
        </w:rPr>
        <w:fldChar w:fldCharType="begin"/>
      </w:r>
      <w:r>
        <w:rPr>
          <w:noProof/>
        </w:rPr>
        <w:instrText xml:space="preserve"> PAGEREF _Toc410896290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Grid types</w:t>
      </w:r>
      <w:r>
        <w:rPr>
          <w:noProof/>
        </w:rPr>
        <w:tab/>
      </w:r>
      <w:r>
        <w:rPr>
          <w:noProof/>
        </w:rPr>
        <w:fldChar w:fldCharType="begin"/>
      </w:r>
      <w:r>
        <w:rPr>
          <w:noProof/>
        </w:rPr>
        <w:instrText xml:space="preserve"> PAGEREF _Toc410896291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3.1.1</w:t>
      </w:r>
      <w:r>
        <w:rPr>
          <w:rFonts w:asciiTheme="minorHAnsi" w:eastAsiaTheme="minorEastAsia" w:hAnsiTheme="minorHAnsi" w:cstheme="minorBidi"/>
          <w:noProof/>
          <w:sz w:val="22"/>
          <w:szCs w:val="22"/>
          <w:lang w:eastAsia="zh-CN"/>
        </w:rPr>
        <w:tab/>
      </w:r>
      <w:r>
        <w:rPr>
          <w:noProof/>
        </w:rPr>
        <w:t>1D</w:t>
      </w:r>
      <w:r>
        <w:rPr>
          <w:noProof/>
        </w:rPr>
        <w:tab/>
      </w:r>
      <w:r>
        <w:rPr>
          <w:noProof/>
        </w:rPr>
        <w:fldChar w:fldCharType="begin"/>
      </w:r>
      <w:r>
        <w:rPr>
          <w:noProof/>
        </w:rPr>
        <w:instrText xml:space="preserve"> PAGEREF _Toc410896292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3.1.2</w:t>
      </w:r>
      <w:r>
        <w:rPr>
          <w:rFonts w:asciiTheme="minorHAnsi" w:eastAsiaTheme="minorEastAsia" w:hAnsiTheme="minorHAnsi" w:cstheme="minorBidi"/>
          <w:noProof/>
          <w:sz w:val="22"/>
          <w:szCs w:val="22"/>
          <w:lang w:eastAsia="zh-CN"/>
        </w:rPr>
        <w:tab/>
      </w:r>
      <w:r>
        <w:rPr>
          <w:noProof/>
        </w:rPr>
        <w:t>Rectilinear</w:t>
      </w:r>
      <w:r>
        <w:rPr>
          <w:noProof/>
        </w:rPr>
        <w:tab/>
      </w:r>
      <w:r>
        <w:rPr>
          <w:noProof/>
        </w:rPr>
        <w:fldChar w:fldCharType="begin"/>
      </w:r>
      <w:r>
        <w:rPr>
          <w:noProof/>
        </w:rPr>
        <w:instrText xml:space="preserve"> PAGEREF _Toc410896293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3.1.3</w:t>
      </w:r>
      <w:r>
        <w:rPr>
          <w:rFonts w:asciiTheme="minorHAnsi" w:eastAsiaTheme="minorEastAsia" w:hAnsiTheme="minorHAnsi" w:cstheme="minorBidi"/>
          <w:noProof/>
          <w:sz w:val="22"/>
          <w:szCs w:val="22"/>
          <w:lang w:eastAsia="zh-CN"/>
        </w:rPr>
        <w:tab/>
      </w:r>
      <w:r>
        <w:rPr>
          <w:noProof/>
        </w:rPr>
        <w:t>Curvilinear</w:t>
      </w:r>
      <w:r>
        <w:rPr>
          <w:noProof/>
        </w:rPr>
        <w:tab/>
      </w:r>
      <w:r>
        <w:rPr>
          <w:noProof/>
        </w:rPr>
        <w:fldChar w:fldCharType="begin"/>
      </w:r>
      <w:r>
        <w:rPr>
          <w:noProof/>
        </w:rPr>
        <w:instrText xml:space="preserve"> PAGEREF _Toc410896294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_Toc410896295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Stationary solver</w:t>
      </w:r>
      <w:r>
        <w:rPr>
          <w:noProof/>
        </w:rPr>
        <w:tab/>
      </w:r>
      <w:r>
        <w:rPr>
          <w:noProof/>
        </w:rPr>
        <w:fldChar w:fldCharType="begin"/>
      </w:r>
      <w:r>
        <w:rPr>
          <w:noProof/>
        </w:rPr>
        <w:instrText xml:space="preserve"> PAGEREF _Toc410896296 \h </w:instrText>
      </w:r>
      <w:r>
        <w:rPr>
          <w:noProof/>
        </w:rPr>
      </w:r>
      <w:r>
        <w:rPr>
          <w:noProof/>
        </w:rPr>
        <w:fldChar w:fldCharType="separate"/>
      </w:r>
      <w:r>
        <w:rPr>
          <w:noProof/>
        </w:rPr>
        <w:t>22</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3.2.2</w:t>
      </w:r>
      <w:r>
        <w:rPr>
          <w:rFonts w:asciiTheme="minorHAnsi" w:eastAsiaTheme="minorEastAsia" w:hAnsiTheme="minorHAnsi" w:cstheme="minorBidi"/>
          <w:noProof/>
          <w:sz w:val="22"/>
          <w:szCs w:val="22"/>
          <w:lang w:eastAsia="zh-CN"/>
        </w:rPr>
        <w:tab/>
      </w:r>
      <w:r>
        <w:rPr>
          <w:noProof/>
        </w:rPr>
        <w:t>Nonstationary solver</w:t>
      </w:r>
      <w:r>
        <w:rPr>
          <w:noProof/>
        </w:rPr>
        <w:tab/>
      </w:r>
      <w:r>
        <w:rPr>
          <w:noProof/>
        </w:rPr>
        <w:fldChar w:fldCharType="begin"/>
      </w:r>
      <w:r>
        <w:rPr>
          <w:noProof/>
        </w:rPr>
        <w:instrText xml:space="preserve"> PAGEREF _Toc410896297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_Toc410896298 \h </w:instrText>
      </w:r>
      <w:r>
        <w:rPr>
          <w:noProof/>
        </w:rPr>
      </w:r>
      <w:r>
        <w:rPr>
          <w:noProof/>
        </w:rPr>
        <w:fldChar w:fldCharType="separate"/>
      </w:r>
      <w:r>
        <w:rPr>
          <w:noProof/>
        </w:rPr>
        <w:t>22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_Toc410896299 \h </w:instrText>
      </w:r>
      <w:r>
        <w:rPr>
          <w:noProof/>
        </w:rPr>
      </w:r>
      <w:r>
        <w:rPr>
          <w:noProof/>
        </w:rPr>
        <w:fldChar w:fldCharType="separate"/>
      </w:r>
      <w:r>
        <w:rPr>
          <w:noProof/>
        </w:rPr>
        <w:t>23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3.4.1</w:t>
      </w:r>
      <w:r>
        <w:rPr>
          <w:rFonts w:asciiTheme="minorHAnsi" w:eastAsiaTheme="minorEastAsia" w:hAnsiTheme="minorHAnsi" w:cstheme="minorBidi"/>
          <w:noProof/>
          <w:sz w:val="22"/>
          <w:szCs w:val="22"/>
          <w:lang w:eastAsia="zh-CN"/>
        </w:rPr>
        <w:tab/>
      </w:r>
      <w:r>
        <w:rPr>
          <w:noProof/>
        </w:rPr>
        <w:t>Hydrostatic</w:t>
      </w:r>
      <w:r>
        <w:rPr>
          <w:noProof/>
        </w:rPr>
        <w:tab/>
      </w:r>
      <w:r>
        <w:rPr>
          <w:noProof/>
        </w:rPr>
        <w:fldChar w:fldCharType="begin"/>
      </w:r>
      <w:r>
        <w:rPr>
          <w:noProof/>
        </w:rPr>
        <w:instrText xml:space="preserve"> PAGEREF _Toc410896300 \h </w:instrText>
      </w:r>
      <w:r>
        <w:rPr>
          <w:noProof/>
        </w:rPr>
      </w:r>
      <w:r>
        <w:rPr>
          <w:noProof/>
        </w:rPr>
        <w:fldChar w:fldCharType="separate"/>
      </w:r>
      <w:r>
        <w:rPr>
          <w:noProof/>
        </w:rPr>
        <w:t>23</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3.4.2</w:t>
      </w:r>
      <w:r>
        <w:rPr>
          <w:rFonts w:asciiTheme="minorHAnsi" w:eastAsiaTheme="minorEastAsia" w:hAnsiTheme="minorHAnsi" w:cstheme="minorBidi"/>
          <w:noProof/>
          <w:sz w:val="22"/>
          <w:szCs w:val="22"/>
          <w:lang w:eastAsia="zh-CN"/>
        </w:rPr>
        <w:tab/>
      </w:r>
      <w:r>
        <w:rPr>
          <w:noProof/>
        </w:rPr>
        <w:t>Non-hydrostatic</w:t>
      </w:r>
      <w:r>
        <w:rPr>
          <w:noProof/>
        </w:rPr>
        <w:tab/>
      </w:r>
      <w:r>
        <w:rPr>
          <w:noProof/>
        </w:rPr>
        <w:fldChar w:fldCharType="begin"/>
      </w:r>
      <w:r>
        <w:rPr>
          <w:noProof/>
        </w:rPr>
        <w:instrText xml:space="preserve"> PAGEREF _Toc410896301 \h </w:instrText>
      </w:r>
      <w:r>
        <w:rPr>
          <w:noProof/>
        </w:rPr>
      </w:r>
      <w:r>
        <w:rPr>
          <w:noProof/>
        </w:rPr>
        <w:fldChar w:fldCharType="separate"/>
      </w:r>
      <w:r>
        <w:rPr>
          <w:noProof/>
        </w:rPr>
        <w:t>23</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3.5</w:t>
      </w:r>
      <w:r>
        <w:rPr>
          <w:rFonts w:asciiTheme="minorHAnsi" w:eastAsiaTheme="minorEastAsia" w:hAnsiTheme="minorHAnsi" w:cstheme="minorBidi"/>
          <w:noProof/>
          <w:sz w:val="22"/>
          <w:szCs w:val="22"/>
          <w:lang w:eastAsia="zh-CN"/>
        </w:rPr>
        <w:tab/>
      </w:r>
      <w:r>
        <w:rPr>
          <w:noProof/>
        </w:rPr>
        <w:t>Advection-diffusion equation for sediment</w:t>
      </w:r>
      <w:r>
        <w:rPr>
          <w:noProof/>
        </w:rPr>
        <w:tab/>
      </w:r>
      <w:r>
        <w:rPr>
          <w:noProof/>
        </w:rPr>
        <w:fldChar w:fldCharType="begin"/>
      </w:r>
      <w:r>
        <w:rPr>
          <w:noProof/>
        </w:rPr>
        <w:instrText xml:space="preserve"> PAGEREF _Toc410896302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3.6</w:t>
      </w:r>
      <w:r>
        <w:rPr>
          <w:rFonts w:asciiTheme="minorHAnsi" w:eastAsiaTheme="minorEastAsia" w:hAnsiTheme="minorHAnsi" w:cstheme="minorBidi"/>
          <w:noProof/>
          <w:sz w:val="22"/>
          <w:szCs w:val="22"/>
          <w:lang w:eastAsia="zh-CN"/>
        </w:rPr>
        <w:tab/>
      </w:r>
      <w:r>
        <w:rPr>
          <w:noProof/>
        </w:rPr>
        <w:t>Bottom updating schemes</w:t>
      </w:r>
      <w:r>
        <w:rPr>
          <w:noProof/>
        </w:rPr>
        <w:tab/>
      </w:r>
      <w:r>
        <w:rPr>
          <w:noProof/>
        </w:rPr>
        <w:fldChar w:fldCharType="begin"/>
      </w:r>
      <w:r>
        <w:rPr>
          <w:noProof/>
        </w:rPr>
        <w:instrText xml:space="preserve"> PAGEREF _Toc410896303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3.7</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_Toc410896304 \h </w:instrText>
      </w:r>
      <w:r>
        <w:rPr>
          <w:noProof/>
        </w:rPr>
      </w:r>
      <w:r>
        <w:rPr>
          <w:noProof/>
        </w:rPr>
        <w:fldChar w:fldCharType="separate"/>
      </w:r>
      <w:r>
        <w:rPr>
          <w:noProof/>
        </w:rPr>
        <w:t>27</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3.8</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_Toc410896305 \h </w:instrText>
      </w:r>
      <w:r>
        <w:rPr>
          <w:noProof/>
        </w:rPr>
      </w:r>
      <w:r>
        <w:rPr>
          <w:noProof/>
        </w:rPr>
        <w:fldChar w:fldCharType="separate"/>
      </w:r>
      <w:r>
        <w:rPr>
          <w:noProof/>
        </w:rPr>
        <w:t>27</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Boundary conditions</w:t>
      </w:r>
      <w:r>
        <w:rPr>
          <w:noProof/>
        </w:rPr>
        <w:tab/>
      </w:r>
      <w:r>
        <w:rPr>
          <w:noProof/>
        </w:rPr>
        <w:fldChar w:fldCharType="begin"/>
      </w:r>
      <w:r>
        <w:rPr>
          <w:noProof/>
        </w:rPr>
        <w:instrText xml:space="preserve"> PAGEREF _Toc410896306 \h </w:instrText>
      </w:r>
      <w:r>
        <w:rPr>
          <w:noProof/>
        </w:rPr>
      </w:r>
      <w:r>
        <w:rPr>
          <w:noProof/>
        </w:rPr>
        <w:fldChar w:fldCharType="separate"/>
      </w:r>
      <w:r>
        <w:rPr>
          <w:noProof/>
        </w:rPr>
        <w:t>28</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Waves</w:t>
      </w:r>
      <w:r>
        <w:rPr>
          <w:noProof/>
        </w:rPr>
        <w:tab/>
      </w:r>
      <w:r>
        <w:rPr>
          <w:noProof/>
        </w:rPr>
        <w:fldChar w:fldCharType="begin"/>
      </w:r>
      <w:r>
        <w:rPr>
          <w:noProof/>
        </w:rPr>
        <w:instrText xml:space="preserve"> PAGEREF _Toc410896307 \h </w:instrText>
      </w:r>
      <w:r>
        <w:rPr>
          <w:noProof/>
        </w:rPr>
      </w:r>
      <w:r>
        <w:rPr>
          <w:noProof/>
        </w:rPr>
        <w:fldChar w:fldCharType="separate"/>
      </w:r>
      <w:r>
        <w:rPr>
          <w:noProof/>
        </w:rPr>
        <w:t>28</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4.1.1</w:t>
      </w:r>
      <w:r>
        <w:rPr>
          <w:rFonts w:asciiTheme="minorHAnsi" w:eastAsiaTheme="minorEastAsia" w:hAnsiTheme="minorHAnsi" w:cstheme="minorBidi"/>
          <w:noProof/>
          <w:sz w:val="22"/>
          <w:szCs w:val="22"/>
          <w:lang w:eastAsia="zh-CN"/>
        </w:rPr>
        <w:tab/>
      </w:r>
      <w:r>
        <w:rPr>
          <w:noProof/>
        </w:rPr>
        <w:t>Spectra</w:t>
      </w:r>
      <w:r>
        <w:rPr>
          <w:noProof/>
        </w:rPr>
        <w:tab/>
      </w:r>
      <w:r>
        <w:rPr>
          <w:noProof/>
        </w:rPr>
        <w:fldChar w:fldCharType="begin"/>
      </w:r>
      <w:r>
        <w:rPr>
          <w:noProof/>
        </w:rPr>
        <w:instrText xml:space="preserve"> PAGEREF _Toc410896308 \h </w:instrText>
      </w:r>
      <w:r>
        <w:rPr>
          <w:noProof/>
        </w:rPr>
      </w:r>
      <w:r>
        <w:rPr>
          <w:noProof/>
        </w:rPr>
        <w:fldChar w:fldCharType="separate"/>
      </w:r>
      <w:r>
        <w:rPr>
          <w:noProof/>
        </w:rPr>
        <w:t>28</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4.1.2</w:t>
      </w:r>
      <w:r>
        <w:rPr>
          <w:rFonts w:asciiTheme="minorHAnsi" w:eastAsiaTheme="minorEastAsia" w:hAnsiTheme="minorHAnsi" w:cstheme="minorBidi"/>
          <w:noProof/>
          <w:sz w:val="22"/>
          <w:szCs w:val="22"/>
          <w:lang w:eastAsia="zh-CN"/>
        </w:rPr>
        <w:tab/>
      </w:r>
      <w:r>
        <w:rPr>
          <w:noProof/>
        </w:rPr>
        <w:t>Non-spectra</w:t>
      </w:r>
      <w:r>
        <w:rPr>
          <w:noProof/>
        </w:rPr>
        <w:tab/>
      </w:r>
      <w:r>
        <w:rPr>
          <w:noProof/>
        </w:rPr>
        <w:fldChar w:fldCharType="begin"/>
      </w:r>
      <w:r>
        <w:rPr>
          <w:noProof/>
        </w:rPr>
        <w:instrText xml:space="preserve"> PAGEREF _Toc410896309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4.1.3</w:t>
      </w:r>
      <w:r>
        <w:rPr>
          <w:rFonts w:asciiTheme="minorHAnsi" w:eastAsiaTheme="minorEastAsia" w:hAnsiTheme="minorHAnsi" w:cstheme="minorBidi"/>
          <w:noProof/>
          <w:sz w:val="22"/>
          <w:szCs w:val="22"/>
          <w:lang w:eastAsia="zh-CN"/>
        </w:rPr>
        <w:tab/>
      </w:r>
      <w:r>
        <w:rPr>
          <w:noProof/>
        </w:rPr>
        <w:t>Lateral boundary conditions</w:t>
      </w:r>
      <w:r>
        <w:rPr>
          <w:noProof/>
        </w:rPr>
        <w:tab/>
      </w:r>
      <w:r>
        <w:rPr>
          <w:noProof/>
        </w:rPr>
        <w:fldChar w:fldCharType="begin"/>
      </w:r>
      <w:r>
        <w:rPr>
          <w:noProof/>
        </w:rPr>
        <w:instrText xml:space="preserve"> PAGEREF _Toc410896310 \h </w:instrText>
      </w:r>
      <w:r>
        <w:rPr>
          <w:noProof/>
        </w:rPr>
      </w:r>
      <w:r>
        <w:rPr>
          <w:noProof/>
        </w:rPr>
        <w:fldChar w:fldCharType="separate"/>
      </w:r>
      <w:r>
        <w:rPr>
          <w:noProof/>
        </w:rPr>
        <w:t>29</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_Toc410896311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4.2.1</w:t>
      </w:r>
      <w:r>
        <w:rPr>
          <w:rFonts w:asciiTheme="minorHAnsi" w:eastAsiaTheme="minorEastAsia" w:hAnsiTheme="minorHAnsi" w:cstheme="minorBidi"/>
          <w:noProof/>
          <w:sz w:val="22"/>
          <w:szCs w:val="22"/>
          <w:lang w:eastAsia="zh-CN"/>
        </w:rPr>
        <w:tab/>
      </w:r>
      <w:r>
        <w:rPr>
          <w:noProof/>
        </w:rPr>
        <w:t>Absorbing-generating</w:t>
      </w:r>
      <w:r>
        <w:rPr>
          <w:noProof/>
        </w:rPr>
        <w:tab/>
      </w:r>
      <w:r>
        <w:rPr>
          <w:noProof/>
        </w:rPr>
        <w:fldChar w:fldCharType="begin"/>
      </w:r>
      <w:r>
        <w:rPr>
          <w:noProof/>
        </w:rPr>
        <w:instrText xml:space="preserve"> PAGEREF _Toc410896312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sidRPr="00314C1D">
        <w:rPr>
          <w:noProof/>
          <w:color w:val="FF0000"/>
        </w:rPr>
        <w:t>4.2.2</w:t>
      </w:r>
      <w:r>
        <w:rPr>
          <w:rFonts w:asciiTheme="minorHAnsi" w:eastAsiaTheme="minorEastAsia" w:hAnsiTheme="minorHAnsi" w:cstheme="minorBidi"/>
          <w:noProof/>
          <w:sz w:val="22"/>
          <w:szCs w:val="22"/>
          <w:lang w:eastAsia="zh-CN"/>
        </w:rPr>
        <w:tab/>
      </w:r>
      <w:r>
        <w:rPr>
          <w:noProof/>
        </w:rPr>
        <w:t>River and point discharge</w:t>
      </w:r>
      <w:r>
        <w:rPr>
          <w:noProof/>
        </w:rPr>
        <w:tab/>
      </w:r>
      <w:r>
        <w:rPr>
          <w:noProof/>
        </w:rPr>
        <w:fldChar w:fldCharType="begin"/>
      </w:r>
      <w:r>
        <w:rPr>
          <w:noProof/>
        </w:rPr>
        <w:instrText xml:space="preserve"> PAGEREF _Toc410896313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4.2.3</w:t>
      </w:r>
      <w:r>
        <w:rPr>
          <w:rFonts w:asciiTheme="minorHAnsi" w:eastAsiaTheme="minorEastAsia" w:hAnsiTheme="minorHAnsi" w:cstheme="minorBidi"/>
          <w:noProof/>
          <w:sz w:val="22"/>
          <w:szCs w:val="22"/>
          <w:lang w:eastAsia="zh-CN"/>
        </w:rPr>
        <w:tab/>
      </w:r>
      <w:r>
        <w:rPr>
          <w:noProof/>
        </w:rPr>
        <w:t>Ship motion</w:t>
      </w:r>
      <w:r>
        <w:rPr>
          <w:noProof/>
        </w:rPr>
        <w:tab/>
      </w:r>
      <w:r>
        <w:rPr>
          <w:noProof/>
        </w:rPr>
        <w:fldChar w:fldCharType="begin"/>
      </w:r>
      <w:r>
        <w:rPr>
          <w:noProof/>
        </w:rPr>
        <w:instrText xml:space="preserve"> PAGEREF _Toc410896314 \h </w:instrText>
      </w:r>
      <w:r>
        <w:rPr>
          <w:noProof/>
        </w:rPr>
      </w:r>
      <w:r>
        <w:rPr>
          <w:noProof/>
        </w:rPr>
        <w:fldChar w:fldCharType="separate"/>
      </w:r>
      <w:r>
        <w:rPr>
          <w:noProof/>
        </w:rPr>
        <w:t>29</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4.2.4</w:t>
      </w:r>
      <w:r>
        <w:rPr>
          <w:rFonts w:asciiTheme="minorHAnsi" w:eastAsiaTheme="minorEastAsia" w:hAnsiTheme="minorHAnsi" w:cstheme="minorBidi"/>
          <w:noProof/>
          <w:sz w:val="22"/>
          <w:szCs w:val="22"/>
          <w:lang w:eastAsia="zh-CN"/>
        </w:rPr>
        <w:tab/>
      </w:r>
      <w:r>
        <w:rPr>
          <w:noProof/>
        </w:rPr>
        <w:t>Lateral boundaries</w:t>
      </w:r>
      <w:r>
        <w:rPr>
          <w:noProof/>
        </w:rPr>
        <w:tab/>
      </w:r>
      <w:r>
        <w:rPr>
          <w:noProof/>
        </w:rPr>
        <w:fldChar w:fldCharType="begin"/>
      </w:r>
      <w:r>
        <w:rPr>
          <w:noProof/>
        </w:rPr>
        <w:instrText xml:space="preserve"> PAGEREF _Toc410896315 \h </w:instrText>
      </w:r>
      <w:r>
        <w:rPr>
          <w:noProof/>
        </w:rPr>
      </w:r>
      <w:r>
        <w:rPr>
          <w:noProof/>
        </w:rPr>
        <w:fldChar w:fldCharType="separate"/>
      </w:r>
      <w:r>
        <w:rPr>
          <w:noProof/>
        </w:rPr>
        <w:t>30</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4.2.5</w:t>
      </w:r>
      <w:r>
        <w:rPr>
          <w:rFonts w:asciiTheme="minorHAnsi" w:eastAsiaTheme="minorEastAsia" w:hAnsiTheme="minorHAnsi" w:cstheme="minorBidi"/>
          <w:noProof/>
          <w:sz w:val="22"/>
          <w:szCs w:val="22"/>
          <w:lang w:eastAsia="zh-CN"/>
        </w:rPr>
        <w:tab/>
      </w:r>
      <w:r>
        <w:rPr>
          <w:noProof/>
        </w:rPr>
        <w:t>Tide and surge</w:t>
      </w:r>
      <w:r>
        <w:rPr>
          <w:noProof/>
        </w:rPr>
        <w:tab/>
      </w:r>
      <w:r>
        <w:rPr>
          <w:noProof/>
        </w:rPr>
        <w:fldChar w:fldCharType="begin"/>
      </w:r>
      <w:r>
        <w:rPr>
          <w:noProof/>
        </w:rPr>
        <w:instrText xml:space="preserve"> PAGEREF _Toc410896316 \h </w:instrText>
      </w:r>
      <w:r>
        <w:rPr>
          <w:noProof/>
        </w:rPr>
      </w:r>
      <w:r>
        <w:rPr>
          <w:noProof/>
        </w:rPr>
        <w:fldChar w:fldCharType="separate"/>
      </w:r>
      <w:r>
        <w:rPr>
          <w:noProof/>
        </w:rPr>
        <w:t>30</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_Toc410896317 \h </w:instrText>
      </w:r>
      <w:r>
        <w:rPr>
          <w:noProof/>
        </w:rPr>
      </w:r>
      <w:r>
        <w:rPr>
          <w:noProof/>
        </w:rPr>
        <w:fldChar w:fldCharType="separate"/>
      </w:r>
      <w:r>
        <w:rPr>
          <w:noProof/>
        </w:rPr>
        <w:t>31</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Input description</w:t>
      </w:r>
      <w:r>
        <w:rPr>
          <w:noProof/>
        </w:rPr>
        <w:tab/>
      </w:r>
      <w:r>
        <w:rPr>
          <w:noProof/>
        </w:rPr>
        <w:fldChar w:fldCharType="begin"/>
      </w:r>
      <w:r>
        <w:rPr>
          <w:noProof/>
        </w:rPr>
        <w:instrText xml:space="preserve"> PAGEREF _Toc410896318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_Toc410896319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Grid and bathymetry</w:t>
      </w:r>
      <w:r>
        <w:rPr>
          <w:noProof/>
        </w:rPr>
        <w:tab/>
      </w:r>
      <w:r>
        <w:rPr>
          <w:noProof/>
        </w:rPr>
        <w:fldChar w:fldCharType="begin"/>
      </w:r>
      <w:r>
        <w:rPr>
          <w:noProof/>
        </w:rPr>
        <w:instrText xml:space="preserve"> PAGEREF _Toc410896320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Wave input</w:t>
      </w:r>
      <w:r>
        <w:rPr>
          <w:noProof/>
        </w:rPr>
        <w:tab/>
      </w:r>
      <w:r>
        <w:rPr>
          <w:noProof/>
        </w:rPr>
        <w:fldChar w:fldCharType="begin"/>
      </w:r>
      <w:r>
        <w:rPr>
          <w:noProof/>
        </w:rPr>
        <w:instrText xml:space="preserve"> PAGEREF _Toc410896321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Tide and surge input</w:t>
      </w:r>
      <w:r>
        <w:rPr>
          <w:noProof/>
        </w:rPr>
        <w:tab/>
      </w:r>
      <w:r>
        <w:rPr>
          <w:noProof/>
        </w:rPr>
        <w:fldChar w:fldCharType="begin"/>
      </w:r>
      <w:r>
        <w:rPr>
          <w:noProof/>
        </w:rPr>
        <w:instrText xml:space="preserve"> PAGEREF _Toc410896322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Water level (dam break)</w:t>
      </w:r>
      <w:r>
        <w:rPr>
          <w:noProof/>
        </w:rPr>
        <w:tab/>
      </w:r>
      <w:r>
        <w:rPr>
          <w:noProof/>
        </w:rPr>
        <w:fldChar w:fldCharType="begin"/>
      </w:r>
      <w:r>
        <w:rPr>
          <w:noProof/>
        </w:rPr>
        <w:instrText xml:space="preserve"> PAGEREF _Toc410896323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5.6</w:t>
      </w:r>
      <w:r>
        <w:rPr>
          <w:rFonts w:asciiTheme="minorHAnsi" w:eastAsiaTheme="minorEastAsia" w:hAnsiTheme="minorHAnsi" w:cstheme="minorBidi"/>
          <w:noProof/>
          <w:sz w:val="22"/>
          <w:szCs w:val="22"/>
          <w:lang w:eastAsia="zh-CN"/>
        </w:rPr>
        <w:tab/>
      </w:r>
      <w:r>
        <w:rPr>
          <w:noProof/>
        </w:rPr>
        <w:t>Wind input</w:t>
      </w:r>
      <w:r>
        <w:rPr>
          <w:noProof/>
        </w:rPr>
        <w:tab/>
      </w:r>
      <w:r>
        <w:rPr>
          <w:noProof/>
        </w:rPr>
        <w:fldChar w:fldCharType="begin"/>
      </w:r>
      <w:r>
        <w:rPr>
          <w:noProof/>
        </w:rPr>
        <w:instrText xml:space="preserve"> PAGEREF _Toc410896324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5.7</w:t>
      </w:r>
      <w:r>
        <w:rPr>
          <w:rFonts w:asciiTheme="minorHAnsi" w:eastAsiaTheme="minorEastAsia" w:hAnsiTheme="minorHAnsi" w:cstheme="minorBidi"/>
          <w:noProof/>
          <w:sz w:val="22"/>
          <w:szCs w:val="22"/>
          <w:lang w:eastAsia="zh-CN"/>
        </w:rPr>
        <w:tab/>
      </w:r>
      <w:r>
        <w:rPr>
          <w:noProof/>
        </w:rPr>
        <w:t>Sediment input</w:t>
      </w:r>
      <w:r>
        <w:rPr>
          <w:noProof/>
        </w:rPr>
        <w:tab/>
      </w:r>
      <w:r>
        <w:rPr>
          <w:noProof/>
        </w:rPr>
        <w:fldChar w:fldCharType="begin"/>
      </w:r>
      <w:r>
        <w:rPr>
          <w:noProof/>
        </w:rPr>
        <w:instrText xml:space="preserve"> PAGEREF _Toc410896325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5.8</w:t>
      </w:r>
      <w:r>
        <w:rPr>
          <w:rFonts w:asciiTheme="minorHAnsi" w:eastAsiaTheme="minorEastAsia" w:hAnsiTheme="minorHAnsi" w:cstheme="minorBidi"/>
          <w:noProof/>
          <w:sz w:val="22"/>
          <w:szCs w:val="22"/>
          <w:lang w:eastAsia="zh-CN"/>
        </w:rPr>
        <w:tab/>
      </w:r>
      <w:r>
        <w:rPr>
          <w:noProof/>
        </w:rPr>
        <w:t>Output selection</w:t>
      </w:r>
      <w:r>
        <w:rPr>
          <w:noProof/>
        </w:rPr>
        <w:tab/>
      </w:r>
      <w:r>
        <w:rPr>
          <w:noProof/>
        </w:rPr>
        <w:fldChar w:fldCharType="begin"/>
      </w:r>
      <w:r>
        <w:rPr>
          <w:noProof/>
        </w:rPr>
        <w:instrText xml:space="preserve"> PAGEREF _Toc410896326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5.9</w:t>
      </w:r>
      <w:r>
        <w:rPr>
          <w:rFonts w:asciiTheme="minorHAnsi" w:eastAsiaTheme="minorEastAsia" w:hAnsiTheme="minorHAnsi" w:cstheme="minorBidi"/>
          <w:noProof/>
          <w:sz w:val="22"/>
          <w:szCs w:val="22"/>
          <w:lang w:eastAsia="zh-CN"/>
        </w:rPr>
        <w:tab/>
      </w:r>
      <w:r>
        <w:rPr>
          <w:noProof/>
        </w:rPr>
        <w:t>Time parameters</w:t>
      </w:r>
      <w:r>
        <w:rPr>
          <w:noProof/>
        </w:rPr>
        <w:tab/>
      </w:r>
      <w:r>
        <w:rPr>
          <w:noProof/>
        </w:rPr>
        <w:fldChar w:fldCharType="begin"/>
      </w:r>
      <w:r>
        <w:rPr>
          <w:noProof/>
        </w:rPr>
        <w:instrText xml:space="preserve"> PAGEREF _Toc410896327 \h </w:instrText>
      </w:r>
      <w:r>
        <w:rPr>
          <w:noProof/>
        </w:rPr>
      </w:r>
      <w:r>
        <w:rPr>
          <w:noProof/>
        </w:rPr>
        <w:fldChar w:fldCharType="separate"/>
      </w:r>
      <w:r>
        <w:rPr>
          <w:noProof/>
        </w:rPr>
        <w:t>32</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5.10</w:t>
      </w:r>
      <w:r>
        <w:rPr>
          <w:rFonts w:asciiTheme="minorHAnsi" w:eastAsiaTheme="minorEastAsia" w:hAnsiTheme="minorHAnsi" w:cstheme="minorBidi"/>
          <w:noProof/>
          <w:sz w:val="22"/>
          <w:szCs w:val="22"/>
          <w:lang w:eastAsia="zh-CN"/>
        </w:rPr>
        <w:tab/>
      </w:r>
      <w:r>
        <w:rPr>
          <w:noProof/>
        </w:rPr>
        <w:t>Model coefficients</w:t>
      </w:r>
      <w:r>
        <w:rPr>
          <w:noProof/>
        </w:rPr>
        <w:tab/>
      </w:r>
      <w:r>
        <w:rPr>
          <w:noProof/>
        </w:rPr>
        <w:fldChar w:fldCharType="begin"/>
      </w:r>
      <w:r>
        <w:rPr>
          <w:noProof/>
        </w:rPr>
        <w:instrText xml:space="preserve"> PAGEREF _Toc410896328 \h </w:instrText>
      </w:r>
      <w:r>
        <w:rPr>
          <w:noProof/>
        </w:rPr>
      </w:r>
      <w:r>
        <w:rPr>
          <w:noProof/>
        </w:rPr>
        <w:fldChar w:fldCharType="separate"/>
      </w:r>
      <w:r>
        <w:rPr>
          <w:noProof/>
        </w:rPr>
        <w:t>32</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Bibliography</w:t>
      </w:r>
      <w:r>
        <w:rPr>
          <w:noProof/>
        </w:rPr>
        <w:tab/>
      </w:r>
      <w:r>
        <w:rPr>
          <w:noProof/>
        </w:rPr>
        <w:fldChar w:fldCharType="begin"/>
      </w:r>
      <w:r>
        <w:rPr>
          <w:noProof/>
        </w:rPr>
        <w:instrText xml:space="preserve"> PAGEREF _Toc410896329 \h </w:instrText>
      </w:r>
      <w:r>
        <w:rPr>
          <w:noProof/>
        </w:rPr>
      </w:r>
      <w:r>
        <w:rPr>
          <w:noProof/>
        </w:rPr>
        <w:fldChar w:fldCharType="separate"/>
      </w:r>
      <w:r>
        <w:rPr>
          <w:noProof/>
        </w:rPr>
        <w:t>33</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Tutorial</w:t>
      </w:r>
      <w:r>
        <w:rPr>
          <w:noProof/>
        </w:rPr>
        <w:tab/>
      </w:r>
      <w:r>
        <w:rPr>
          <w:noProof/>
        </w:rPr>
        <w:fldChar w:fldCharType="begin"/>
      </w:r>
      <w:r>
        <w:rPr>
          <w:noProof/>
        </w:rPr>
        <w:instrText xml:space="preserve"> PAGEREF _Toc410896330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1-D profile model</w:t>
      </w:r>
      <w:r>
        <w:rPr>
          <w:noProof/>
        </w:rPr>
        <w:tab/>
      </w:r>
      <w:r>
        <w:rPr>
          <w:noProof/>
        </w:rPr>
        <w:fldChar w:fldCharType="begin"/>
      </w:r>
      <w:r>
        <w:rPr>
          <w:noProof/>
        </w:rPr>
        <w:instrText xml:space="preserve"> PAGEREF _Toc410896331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2-D area model</w:t>
      </w:r>
      <w:r>
        <w:rPr>
          <w:noProof/>
        </w:rPr>
        <w:tab/>
      </w:r>
      <w:r>
        <w:rPr>
          <w:noProof/>
        </w:rPr>
        <w:fldChar w:fldCharType="begin"/>
      </w:r>
      <w:r>
        <w:rPr>
          <w:noProof/>
        </w:rPr>
        <w:instrText xml:space="preserve"> PAGEREF _Toc410896332 \h </w:instrText>
      </w:r>
      <w:r>
        <w:rPr>
          <w:noProof/>
        </w:rPr>
      </w:r>
      <w:r>
        <w:rPr>
          <w:noProof/>
        </w:rPr>
        <w:fldChar w:fldCharType="separate"/>
      </w:r>
      <w:r>
        <w:rPr>
          <w:noProof/>
        </w:rPr>
        <w:t>35</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Langsgetij + riveroutflow</w:t>
      </w:r>
      <w:r>
        <w:rPr>
          <w:noProof/>
        </w:rPr>
        <w:tab/>
      </w:r>
      <w:r>
        <w:rPr>
          <w:noProof/>
        </w:rPr>
        <w:fldChar w:fldCharType="begin"/>
      </w:r>
      <w:r>
        <w:rPr>
          <w:noProof/>
        </w:rPr>
        <w:instrText xml:space="preserve"> PAGEREF _Toc410896333 \h </w:instrText>
      </w:r>
      <w:r>
        <w:rPr>
          <w:noProof/>
        </w:rPr>
      </w:r>
      <w:r>
        <w:rPr>
          <w:noProof/>
        </w:rPr>
        <w:fldChar w:fldCharType="separate"/>
      </w:r>
      <w:r>
        <w:rPr>
          <w:noProof/>
        </w:rPr>
        <w:t>35</w:t>
      </w:r>
      <w:r>
        <w:rPr>
          <w:noProof/>
        </w:rPr>
        <w:fldChar w:fldCharType="end"/>
      </w:r>
    </w:p>
    <w:p w:rsidR="00A52150" w:rsidRDefault="00A52150">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Appendices</w:t>
      </w:r>
      <w:r>
        <w:rPr>
          <w:noProof/>
        </w:rPr>
        <w:tab/>
      </w:r>
      <w:r>
        <w:rPr>
          <w:noProof/>
        </w:rPr>
        <w:fldChar w:fldCharType="begin"/>
      </w:r>
      <w:r>
        <w:rPr>
          <w:noProof/>
        </w:rPr>
        <w:instrText xml:space="preserve"> PAGEREF _Toc410896334 \h </w:instrText>
      </w:r>
      <w:r>
        <w:rPr>
          <w:noProof/>
        </w:rPr>
      </w:r>
      <w:r>
        <w:rPr>
          <w:noProof/>
        </w:rPr>
        <w:fldChar w:fldCharType="separate"/>
      </w:r>
      <w:r>
        <w:rPr>
          <w:noProof/>
        </w:rPr>
        <w:t>36</w:t>
      </w:r>
      <w:r>
        <w:rPr>
          <w:noProof/>
        </w:rPr>
        <w:fldChar w:fldCharType="end"/>
      </w:r>
    </w:p>
    <w:p w:rsidR="00A52150" w:rsidRDefault="00A52150">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Numerical implementation non-hydrostatic module</w:t>
      </w:r>
      <w:r>
        <w:rPr>
          <w:noProof/>
        </w:rPr>
        <w:tab/>
      </w:r>
      <w:r>
        <w:rPr>
          <w:noProof/>
        </w:rPr>
        <w:fldChar w:fldCharType="begin"/>
      </w:r>
      <w:r>
        <w:rPr>
          <w:noProof/>
        </w:rPr>
        <w:instrText xml:space="preserve"> PAGEREF _Toc410896335 \h </w:instrText>
      </w:r>
      <w:r>
        <w:rPr>
          <w:noProof/>
        </w:rPr>
      </w:r>
      <w:r>
        <w:rPr>
          <w:noProof/>
        </w:rPr>
        <w:fldChar w:fldCharType="separate"/>
      </w:r>
      <w:r>
        <w:rPr>
          <w:noProof/>
        </w:rPr>
        <w:t>36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Global continuity equation</w:t>
      </w:r>
      <w:r>
        <w:rPr>
          <w:noProof/>
        </w:rPr>
        <w:tab/>
      </w:r>
      <w:r>
        <w:rPr>
          <w:noProof/>
        </w:rPr>
        <w:fldChar w:fldCharType="begin"/>
      </w:r>
      <w:r>
        <w:rPr>
          <w:noProof/>
        </w:rPr>
        <w:instrText xml:space="preserve"> PAGEREF _Toc410896336 \h </w:instrText>
      </w:r>
      <w:r>
        <w:rPr>
          <w:noProof/>
        </w:rPr>
      </w:r>
      <w:r>
        <w:rPr>
          <w:noProof/>
        </w:rPr>
        <w:fldChar w:fldCharType="separate"/>
      </w:r>
      <w:r>
        <w:rPr>
          <w:noProof/>
        </w:rPr>
        <w:t>36</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8.1.2</w:t>
      </w:r>
      <w:r>
        <w:rPr>
          <w:rFonts w:asciiTheme="minorHAnsi" w:eastAsiaTheme="minorEastAsia" w:hAnsiTheme="minorHAnsi" w:cstheme="minorBidi"/>
          <w:noProof/>
          <w:sz w:val="22"/>
          <w:szCs w:val="22"/>
          <w:lang w:eastAsia="zh-CN"/>
        </w:rPr>
        <w:tab/>
      </w:r>
      <w:r>
        <w:rPr>
          <w:noProof/>
        </w:rPr>
        <w:t>Local continuity equation</w:t>
      </w:r>
      <w:r>
        <w:rPr>
          <w:noProof/>
        </w:rPr>
        <w:tab/>
      </w:r>
      <w:r>
        <w:rPr>
          <w:noProof/>
        </w:rPr>
        <w:fldChar w:fldCharType="begin"/>
      </w:r>
      <w:r>
        <w:rPr>
          <w:noProof/>
        </w:rPr>
        <w:instrText xml:space="preserve"> PAGEREF _Toc410896337 \h </w:instrText>
      </w:r>
      <w:r>
        <w:rPr>
          <w:noProof/>
        </w:rPr>
      </w:r>
      <w:r>
        <w:rPr>
          <w:noProof/>
        </w:rPr>
        <w:fldChar w:fldCharType="separate"/>
      </w:r>
      <w:r>
        <w:rPr>
          <w:noProof/>
        </w:rPr>
        <w:t>37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8.1.3</w:t>
      </w:r>
      <w:r>
        <w:rPr>
          <w:rFonts w:asciiTheme="minorHAnsi" w:eastAsiaTheme="minorEastAsia" w:hAnsiTheme="minorHAnsi" w:cstheme="minorBidi"/>
          <w:noProof/>
          <w:sz w:val="22"/>
          <w:szCs w:val="22"/>
          <w:lang w:eastAsia="zh-CN"/>
        </w:rPr>
        <w:tab/>
      </w:r>
      <w:r>
        <w:rPr>
          <w:noProof/>
        </w:rPr>
        <w:t>Horizontal Momentum</w:t>
      </w:r>
      <w:r>
        <w:rPr>
          <w:noProof/>
        </w:rPr>
        <w:tab/>
      </w:r>
      <w:r>
        <w:rPr>
          <w:noProof/>
        </w:rPr>
        <w:fldChar w:fldCharType="begin"/>
      </w:r>
      <w:r>
        <w:rPr>
          <w:noProof/>
        </w:rPr>
        <w:instrText xml:space="preserve"> PAGEREF _Toc410896338 \h </w:instrText>
      </w:r>
      <w:r>
        <w:rPr>
          <w:noProof/>
        </w:rPr>
      </w:r>
      <w:r>
        <w:rPr>
          <w:noProof/>
        </w:rPr>
        <w:fldChar w:fldCharType="separate"/>
      </w:r>
      <w:r>
        <w:rPr>
          <w:noProof/>
        </w:rPr>
        <w:t>37</w:t>
      </w:r>
      <w:r>
        <w:rPr>
          <w:noProof/>
        </w:rPr>
        <w:fldChar w:fldCharType="end"/>
      </w:r>
    </w:p>
    <w:p w:rsidR="00A52150" w:rsidRDefault="00A52150">
      <w:pPr>
        <w:pStyle w:val="TOC3"/>
        <w:tabs>
          <w:tab w:val="left" w:pos="1276"/>
        </w:tabs>
        <w:rPr>
          <w:rFonts w:asciiTheme="minorHAnsi" w:eastAsiaTheme="minorEastAsia" w:hAnsiTheme="minorHAnsi" w:cstheme="minorBidi"/>
          <w:noProof/>
          <w:sz w:val="22"/>
          <w:szCs w:val="22"/>
          <w:lang w:eastAsia="zh-CN"/>
        </w:rPr>
      </w:pPr>
      <w:r>
        <w:rPr>
          <w:noProof/>
        </w:rPr>
        <w:t>8.1.4</w:t>
      </w:r>
      <w:r>
        <w:rPr>
          <w:rFonts w:asciiTheme="minorHAnsi" w:eastAsiaTheme="minorEastAsia" w:hAnsiTheme="minorHAnsi" w:cstheme="minorBidi"/>
          <w:noProof/>
          <w:sz w:val="22"/>
          <w:szCs w:val="22"/>
          <w:lang w:eastAsia="zh-CN"/>
        </w:rPr>
        <w:tab/>
      </w:r>
      <w:r>
        <w:rPr>
          <w:noProof/>
        </w:rPr>
        <w:t>Vertical momentum equations</w:t>
      </w:r>
      <w:r>
        <w:rPr>
          <w:noProof/>
        </w:rPr>
        <w:tab/>
      </w:r>
      <w:r>
        <w:rPr>
          <w:noProof/>
        </w:rPr>
        <w:fldChar w:fldCharType="begin"/>
      </w:r>
      <w:r>
        <w:rPr>
          <w:noProof/>
        </w:rPr>
        <w:instrText xml:space="preserve"> PAGEREF _Toc410896339 \h </w:instrText>
      </w:r>
      <w:r>
        <w:rPr>
          <w:noProof/>
        </w:rPr>
      </w:r>
      <w:r>
        <w:rPr>
          <w:noProof/>
        </w:rPr>
        <w:fldChar w:fldCharType="separate"/>
      </w:r>
      <w:r>
        <w:rPr>
          <w:noProof/>
        </w:rPr>
        <w:t>40</w:t>
      </w:r>
      <w:r>
        <w:rPr>
          <w:noProof/>
        </w:rPr>
        <w:fldChar w:fldCharType="end"/>
      </w:r>
    </w:p>
    <w:p w:rsidR="000C5FE2" w:rsidRPr="005149BD" w:rsidRDefault="000C5FE2" w:rsidP="00541B22">
      <w:r w:rsidRPr="005149BD">
        <w:fldChar w:fldCharType="end"/>
      </w:r>
    </w:p>
    <w:p w:rsidR="00880F74" w:rsidRPr="005149BD" w:rsidRDefault="00880F74" w:rsidP="00541B22"/>
    <w:p w:rsidR="004C33FD" w:rsidRPr="005149BD" w:rsidRDefault="004C33FD" w:rsidP="00541B22"/>
    <w:p w:rsidR="007D6712" w:rsidRPr="005149BD" w:rsidRDefault="007D6712" w:rsidP="00541B22">
      <w:pPr>
        <w:sectPr w:rsidR="007D6712" w:rsidRPr="005149BD"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5149BD" w:rsidRDefault="000C5FE2" w:rsidP="00541B22">
      <w:pPr>
        <w:pStyle w:val="Heading1"/>
        <w:keepLines w:val="0"/>
        <w:jc w:val="both"/>
      </w:pPr>
      <w:r w:rsidRPr="005149BD">
        <w:rPr>
          <w:rStyle w:val="Hidden"/>
          <w:noProof w:val="0"/>
        </w:rPr>
        <w:fldChar w:fldCharType="begin"/>
      </w:r>
      <w:r w:rsidRPr="005149BD">
        <w:rPr>
          <w:rStyle w:val="Hidden"/>
          <w:noProof w:val="0"/>
        </w:rPr>
        <w:instrText xml:space="preserve"> MACROBUTTON MTEditEquationSection2 Equation Section 1</w:instrText>
      </w:r>
      <w:r w:rsidRPr="005149BD">
        <w:rPr>
          <w:rStyle w:val="Hidden"/>
          <w:noProof w:val="0"/>
        </w:rPr>
        <w:fldChar w:fldCharType="begin"/>
      </w:r>
      <w:r w:rsidRPr="005149BD">
        <w:rPr>
          <w:rStyle w:val="Hidden"/>
          <w:noProof w:val="0"/>
        </w:rPr>
        <w:instrText xml:space="preserve"> SEQ MTEqn \r \h \* MERGEFORMAT </w:instrText>
      </w:r>
      <w:r w:rsidRPr="005149BD">
        <w:rPr>
          <w:rStyle w:val="Hidden"/>
          <w:noProof w:val="0"/>
        </w:rPr>
        <w:fldChar w:fldCharType="end"/>
      </w:r>
      <w:r w:rsidRPr="005149BD">
        <w:rPr>
          <w:rStyle w:val="Hidden"/>
          <w:noProof w:val="0"/>
        </w:rPr>
        <w:fldChar w:fldCharType="begin"/>
      </w:r>
      <w:r w:rsidRPr="005149BD">
        <w:rPr>
          <w:rStyle w:val="Hidden"/>
          <w:noProof w:val="0"/>
        </w:rPr>
        <w:instrText xml:space="preserve"> SEQ MTSec \r 1 \h \* MERGEFORMAT </w:instrText>
      </w:r>
      <w:r w:rsidRPr="005149BD">
        <w:rPr>
          <w:rStyle w:val="Hidden"/>
          <w:noProof w:val="0"/>
        </w:rPr>
        <w:fldChar w:fldCharType="end"/>
      </w:r>
      <w:r w:rsidRPr="005149BD">
        <w:rPr>
          <w:rStyle w:val="Hidden"/>
          <w:noProof w:val="0"/>
        </w:rPr>
        <w:fldChar w:fldCharType="end"/>
      </w:r>
      <w:r w:rsidRPr="005149BD">
        <w:rPr>
          <w:sz w:val="2"/>
          <w:szCs w:val="2"/>
        </w:rPr>
        <w:t xml:space="preserve"> </w:t>
      </w:r>
      <w:bookmarkStart w:id="39" w:name="_Toc410896265"/>
      <w:r w:rsidR="008C2325" w:rsidRPr="005149BD">
        <w:t>Introduction</w:t>
      </w:r>
      <w:bookmarkEnd w:id="39"/>
    </w:p>
    <w:p w:rsidR="008C2325" w:rsidRPr="005149BD" w:rsidRDefault="008C2325" w:rsidP="00541B22">
      <w:pPr>
        <w:rPr>
          <w:color w:val="FF0000"/>
        </w:rPr>
      </w:pPr>
      <w:r w:rsidRPr="005149BD">
        <w:rPr>
          <w:color w:val="FF0000"/>
        </w:rPr>
        <w:t xml:space="preserve">Dano, Ad, </w:t>
      </w:r>
      <w:proofErr w:type="gramStart"/>
      <w:r w:rsidRPr="005149BD">
        <w:rPr>
          <w:color w:val="FF0000"/>
        </w:rPr>
        <w:t>Ap</w:t>
      </w:r>
      <w:proofErr w:type="gramEnd"/>
    </w:p>
    <w:p w:rsidR="008C2325" w:rsidRPr="005149BD" w:rsidRDefault="008C2325" w:rsidP="00541B22">
      <w:pPr>
        <w:spacing w:line="240" w:lineRule="auto"/>
      </w:pPr>
      <w:r w:rsidRPr="005149BD">
        <w:br w:type="page"/>
      </w:r>
    </w:p>
    <w:p w:rsidR="008C2325" w:rsidRPr="005149BD" w:rsidRDefault="008C2325" w:rsidP="00541B22">
      <w:pPr>
        <w:pStyle w:val="Heading1"/>
        <w:jc w:val="both"/>
      </w:pPr>
      <w:bookmarkStart w:id="40" w:name="_Toc410896266"/>
      <w:r w:rsidRPr="005149BD">
        <w:t>Processes and model formulation</w:t>
      </w:r>
      <w:bookmarkEnd w:id="40"/>
    </w:p>
    <w:p w:rsidR="008C2325" w:rsidRPr="005149BD" w:rsidRDefault="008C2325" w:rsidP="00541B22">
      <w:pPr>
        <w:pStyle w:val="Heading2"/>
        <w:jc w:val="both"/>
      </w:pPr>
      <w:bookmarkStart w:id="41" w:name="_Toc410896267"/>
      <w:r w:rsidRPr="005149BD">
        <w:t>Domain and definitions</w:t>
      </w:r>
      <w:bookmarkEnd w:id="41"/>
    </w:p>
    <w:p w:rsidR="008C2325" w:rsidRPr="005149BD" w:rsidRDefault="008E05D9" w:rsidP="00541B22">
      <w:pPr>
        <w:rPr>
          <w:color w:val="FF0000"/>
          <w:lang w:val="nl-NL"/>
        </w:rPr>
      </w:pPr>
      <w:r w:rsidRPr="005149BD">
        <w:rPr>
          <w:color w:val="FF0000"/>
          <w:lang w:val="nl-NL"/>
        </w:rPr>
        <w:t>Dano - o</w:t>
      </w:r>
      <w:r w:rsidR="008C2325" w:rsidRPr="005149BD">
        <w:rPr>
          <w:color w:val="FF0000"/>
          <w:lang w:val="nl-NL"/>
        </w:rPr>
        <w:t>vernemen en nieuw plaatje curvi</w:t>
      </w:r>
    </w:p>
    <w:p w:rsidR="008C2325" w:rsidRPr="005149BD" w:rsidRDefault="008C2325" w:rsidP="00541B22">
      <w:pPr>
        <w:pStyle w:val="Heading2"/>
        <w:jc w:val="both"/>
      </w:pPr>
      <w:bookmarkStart w:id="42" w:name="_Toc410896268"/>
      <w:r w:rsidRPr="005149BD">
        <w:t>Hydrodynamics options</w:t>
      </w:r>
      <w:bookmarkEnd w:id="42"/>
    </w:p>
    <w:p w:rsidR="008C2325" w:rsidRPr="005149BD" w:rsidRDefault="008C2325" w:rsidP="00541B22">
      <w:r w:rsidRPr="005149BD">
        <w:rPr>
          <w:color w:val="FF0000"/>
        </w:rPr>
        <w:t>Dano</w:t>
      </w:r>
    </w:p>
    <w:p w:rsidR="008C2325" w:rsidRPr="005149BD" w:rsidRDefault="008C2325" w:rsidP="00541B22">
      <w:pPr>
        <w:pStyle w:val="Heading3"/>
        <w:jc w:val="both"/>
      </w:pPr>
      <w:bookmarkStart w:id="43" w:name="_Toc410896269"/>
      <w:r w:rsidRPr="005149BD">
        <w:t>Stationary mode</w:t>
      </w:r>
      <w:bookmarkEnd w:id="43"/>
    </w:p>
    <w:p w:rsidR="008C2325" w:rsidRPr="005149BD" w:rsidRDefault="008C2325" w:rsidP="00541B22">
      <w:pPr>
        <w:pStyle w:val="Heading3"/>
        <w:jc w:val="both"/>
      </w:pPr>
      <w:bookmarkStart w:id="44" w:name="_Toc410896270"/>
      <w:r w:rsidRPr="005149BD">
        <w:t>Non-stationary (</w:t>
      </w:r>
      <w:proofErr w:type="spellStart"/>
      <w:r w:rsidRPr="005149BD">
        <w:t>surfbeat</w:t>
      </w:r>
      <w:proofErr w:type="spellEnd"/>
      <w:r w:rsidRPr="005149BD">
        <w:t>) mode</w:t>
      </w:r>
      <w:bookmarkEnd w:id="44"/>
    </w:p>
    <w:p w:rsidR="008C2325" w:rsidRPr="005149BD" w:rsidRDefault="008C2325" w:rsidP="00541B22">
      <w:pPr>
        <w:pStyle w:val="Heading3"/>
        <w:jc w:val="both"/>
      </w:pPr>
      <w:bookmarkStart w:id="45" w:name="_Toc410896271"/>
      <w:r w:rsidRPr="005149BD">
        <w:t>Wave resolving mode</w:t>
      </w:r>
      <w:bookmarkEnd w:id="45"/>
      <w:r w:rsidRPr="005149BD">
        <w:t xml:space="preserve">  </w:t>
      </w:r>
      <w:r w:rsidRPr="005149BD">
        <w:tab/>
      </w:r>
    </w:p>
    <w:p w:rsidR="00055E64" w:rsidRPr="005149BD" w:rsidRDefault="00055E64" w:rsidP="00541B22">
      <w:pPr>
        <w:spacing w:line="240" w:lineRule="auto"/>
        <w:rPr>
          <w:b/>
          <w:iCs/>
          <w:szCs w:val="28"/>
        </w:rPr>
      </w:pPr>
      <w:r w:rsidRPr="005149BD">
        <w:br w:type="page"/>
      </w:r>
    </w:p>
    <w:p w:rsidR="008C2325" w:rsidRPr="005149BD" w:rsidRDefault="008C2325" w:rsidP="00541B22">
      <w:pPr>
        <w:pStyle w:val="Heading2"/>
        <w:jc w:val="both"/>
      </w:pPr>
      <w:bookmarkStart w:id="46" w:name="_Toc410896272"/>
      <w:r w:rsidRPr="005149BD">
        <w:t>Short wave propagation</w:t>
      </w:r>
      <w:bookmarkEnd w:id="46"/>
    </w:p>
    <w:p w:rsidR="008C2325" w:rsidRPr="005149BD" w:rsidRDefault="008C2325" w:rsidP="00541B22">
      <w:pPr>
        <w:pStyle w:val="Heading3"/>
        <w:jc w:val="both"/>
      </w:pPr>
      <w:bookmarkStart w:id="47" w:name="_Toc410896273"/>
      <w:r w:rsidRPr="005149BD">
        <w:t>Wave action balance</w:t>
      </w:r>
      <w:bookmarkEnd w:id="47"/>
    </w:p>
    <w:p w:rsidR="008E05D9" w:rsidRPr="005149BD" w:rsidRDefault="008E05D9" w:rsidP="00541B22">
      <w:r w:rsidRPr="005149BD">
        <w:t xml:space="preserve">The wave forcing in the shallow water momentum equation is obtained from a time dependent version of the wave action balance equation. Similar to Delft University’s (stationary) HISWA model </w:t>
      </w:r>
      <w:r w:rsidR="000F7986" w:rsidRPr="005149BD">
        <w:t>(</w:t>
      </w:r>
      <w:proofErr w:type="spellStart"/>
      <w:r w:rsidR="000F7986" w:rsidRPr="005149BD">
        <w:t>Holthuijsen</w:t>
      </w:r>
      <w:proofErr w:type="spellEnd"/>
      <w:r w:rsidR="000F7986" w:rsidRPr="005149BD">
        <w:t xml:space="preserve"> et al., 1989)</w:t>
      </w:r>
      <w:r w:rsidR="003363CC" w:rsidRPr="005149BD">
        <w:t xml:space="preserve"> </w:t>
      </w:r>
      <w:r w:rsidRPr="005149BD">
        <w:t>the directional distribution of the action density is taken into account whereas the frequency spectrum is represented by a frequency, best represented by t</w:t>
      </w:r>
      <w:r w:rsidR="00055E64" w:rsidRPr="005149BD">
        <w:t>he spectral parameter</w:t>
      </w:r>
      <w:r w:rsidR="00055E64" w:rsidRPr="005149BD">
        <w:rPr>
          <w:i/>
        </w:rPr>
        <w:t xml:space="preserve"> f</w:t>
      </w:r>
      <w:r w:rsidR="00055E64" w:rsidRPr="005149BD">
        <w:rPr>
          <w:i/>
          <w:vertAlign w:val="subscript"/>
        </w:rPr>
        <w:t>m-1,0</w:t>
      </w:r>
      <w:r w:rsidR="00055E64" w:rsidRPr="005149BD">
        <w:t>.</w:t>
      </w:r>
      <w:r w:rsidRPr="005149BD">
        <w:t>The wave action balance is then given by:</w:t>
      </w:r>
    </w:p>
    <w:p w:rsidR="000921A6" w:rsidRPr="005149BD" w:rsidRDefault="000921A6" w:rsidP="00541B22"/>
    <w:p w:rsidR="000921A6" w:rsidRPr="005149BD" w:rsidRDefault="000921A6" w:rsidP="00541B22">
      <w:pPr>
        <w:pStyle w:val="MTDisplayEquation"/>
      </w:pPr>
      <w:r w:rsidRPr="005149BD">
        <w:tab/>
      </w:r>
      <w:r w:rsidR="00D301C2" w:rsidRPr="005149BD">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35.45pt" o:ole="">
            <v:imagedata r:id="rId23" o:title=""/>
          </v:shape>
          <o:OLEObject Type="Embed" ProgID="Equation.DSMT4" ShapeID="_x0000_i1025" DrawAspect="Content" ObjectID="_1485343280" r:id="rId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w:instrText>
        </w:r>
      </w:fldSimple>
      <w:r w:rsidRPr="005149BD">
        <w:instrText>)</w:instrText>
      </w:r>
      <w:r w:rsidRPr="005149BD">
        <w:fldChar w:fldCharType="end"/>
      </w:r>
    </w:p>
    <w:p w:rsidR="000921A6" w:rsidRPr="005149BD" w:rsidRDefault="000921A6" w:rsidP="00541B22"/>
    <w:p w:rsidR="000921A6" w:rsidRPr="005149BD" w:rsidRDefault="000921A6" w:rsidP="00541B22">
      <w:r w:rsidRPr="005149BD">
        <w:t xml:space="preserve">In which the wave action </w:t>
      </w:r>
      <w:r w:rsidRPr="005149BD">
        <w:rPr>
          <w:i/>
        </w:rPr>
        <w:t>A</w:t>
      </w:r>
      <w:r w:rsidRPr="005149BD">
        <w:t xml:space="preserve"> is calculated as:</w:t>
      </w:r>
    </w:p>
    <w:p w:rsidR="003363CC" w:rsidRPr="005149BD" w:rsidRDefault="00055E64" w:rsidP="00541B22">
      <w:pPr>
        <w:pStyle w:val="MTDisplayEquation"/>
      </w:pPr>
      <w:r w:rsidRPr="005149BD">
        <w:tab/>
        <w:t xml:space="preserve"> </w:t>
      </w:r>
    </w:p>
    <w:p w:rsidR="00055E64" w:rsidRPr="005149BD" w:rsidRDefault="00055E64" w:rsidP="00541B22">
      <w:pPr>
        <w:pStyle w:val="MTDisplayEquation"/>
      </w:pPr>
      <w:r w:rsidRPr="005149BD">
        <w:tab/>
      </w:r>
      <w:r w:rsidRPr="005149BD">
        <w:rPr>
          <w:position w:val="-28"/>
        </w:rPr>
        <w:object w:dxaOrig="2560" w:dyaOrig="660">
          <v:shape id="_x0000_i1026" type="#_x0000_t75" style="width:127.9pt;height:33.85pt" o:ole="">
            <v:imagedata r:id="rId25" o:title=""/>
          </v:shape>
          <o:OLEObject Type="Embed" ProgID="Equation.DSMT4" ShapeID="_x0000_i1026" DrawAspect="Content" ObjectID="_1485343281" r:id="rId26"/>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8" w:name="ZEqnNum798864"/>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2</w:instrText>
        </w:r>
      </w:fldSimple>
      <w:r w:rsidR="000921A6" w:rsidRPr="005149BD">
        <w:instrText>)</w:instrText>
      </w:r>
      <w:bookmarkEnd w:id="48"/>
      <w:r w:rsidR="000921A6" w:rsidRPr="005149BD">
        <w:fldChar w:fldCharType="end"/>
      </w:r>
    </w:p>
    <w:p w:rsidR="00055E64" w:rsidRPr="005149BD" w:rsidRDefault="00055E64" w:rsidP="00541B22">
      <w:pPr>
        <w:pStyle w:val="MTDisplayEquation"/>
      </w:pPr>
    </w:p>
    <w:p w:rsidR="00055E64" w:rsidRPr="005149BD" w:rsidRDefault="00055E64" w:rsidP="00541B22">
      <w:pPr>
        <w:pStyle w:val="MTDisplayEquation"/>
      </w:pPr>
      <w:r w:rsidRPr="005149BD">
        <w:t xml:space="preserve">In </w:t>
      </w:r>
      <w:r w:rsidRPr="005149BD">
        <w:fldChar w:fldCharType="begin"/>
      </w:r>
      <w:r w:rsidRPr="005149BD">
        <w:instrText xml:space="preserve"> GOTOBUTTON ZEqnNum798864  \* MERGEFORMAT </w:instrText>
      </w:r>
      <w:r w:rsidRPr="005149BD">
        <w:fldChar w:fldCharType="begin"/>
      </w:r>
      <w:r w:rsidRPr="005149BD">
        <w:instrText xml:space="preserve"> REF ZEqnNum798864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2</w:instrText>
      </w:r>
      <w:r w:rsidR="005F0535" w:rsidRPr="005149BD">
        <w:instrText>)</w:instrText>
      </w:r>
      <w:r w:rsidRPr="005149BD">
        <w:fldChar w:fldCharType="end"/>
      </w:r>
      <w:r w:rsidRPr="005149BD">
        <w:fldChar w:fldCharType="end"/>
      </w:r>
      <w:r w:rsidRPr="005149BD">
        <w:t xml:space="preserve"> </w:t>
      </w:r>
      <w:r w:rsidR="000F7986" w:rsidRPr="005149BD">
        <w:rPr>
          <w:i/>
          <w:color w:val="252525"/>
          <w:szCs w:val="21"/>
          <w:shd w:val="clear" w:color="auto" w:fill="FFFFFF"/>
        </w:rPr>
        <w:t>θ</w:t>
      </w:r>
      <w:r w:rsidR="000F7986" w:rsidRPr="005149BD">
        <w:rPr>
          <w:color w:val="252525"/>
          <w:szCs w:val="21"/>
          <w:shd w:val="clear" w:color="auto" w:fill="FFFFFF"/>
        </w:rPr>
        <w:t xml:space="preserve"> </w:t>
      </w:r>
      <w:r w:rsidRPr="005149BD">
        <w:t xml:space="preserve">represents the angle of incidence with respect to the x-axis, </w:t>
      </w:r>
      <w:proofErr w:type="spellStart"/>
      <w:r w:rsidR="000921A6" w:rsidRPr="005149BD">
        <w:rPr>
          <w:i/>
        </w:rPr>
        <w:t>S</w:t>
      </w:r>
      <w:r w:rsidR="000921A6" w:rsidRPr="005149BD">
        <w:rPr>
          <w:i/>
          <w:vertAlign w:val="subscript"/>
        </w:rPr>
        <w:t>w</w:t>
      </w:r>
      <w:proofErr w:type="spellEnd"/>
      <w:r w:rsidR="000F7986" w:rsidRPr="005149BD">
        <w:t xml:space="preserve"> </w:t>
      </w:r>
      <w:r w:rsidRPr="005149BD">
        <w:t xml:space="preserve">represents the wave energy density in each directional bin and </w:t>
      </w:r>
      <w:r w:rsidR="000F7986" w:rsidRPr="005149BD">
        <w:rPr>
          <w:i/>
          <w:color w:val="252525"/>
          <w:szCs w:val="21"/>
          <w:shd w:val="clear" w:color="auto" w:fill="FFFFFF"/>
        </w:rPr>
        <w:t>σ</w:t>
      </w:r>
      <w:r w:rsidR="000F7986" w:rsidRPr="005149BD">
        <w:rPr>
          <w:color w:val="252525"/>
          <w:szCs w:val="21"/>
          <w:shd w:val="clear" w:color="auto" w:fill="FFFFFF"/>
        </w:rPr>
        <w:t xml:space="preserve"> </w:t>
      </w:r>
      <w:r w:rsidRPr="005149BD">
        <w:t>the intrinsic wave frequency. The wave action propagation speeds in x- and y-direction are given by:</w:t>
      </w:r>
    </w:p>
    <w:p w:rsidR="00055E64" w:rsidRPr="005149BD" w:rsidRDefault="00055E64" w:rsidP="00541B22"/>
    <w:p w:rsidR="00055E64" w:rsidRPr="005149BD" w:rsidRDefault="00055E64" w:rsidP="00541B22">
      <w:pPr>
        <w:pStyle w:val="MTDisplayEquation"/>
      </w:pPr>
      <w:r w:rsidRPr="005149BD">
        <w:tab/>
      </w:r>
      <w:r w:rsidRPr="005149BD">
        <w:rPr>
          <w:position w:val="-36"/>
        </w:rPr>
        <w:object w:dxaOrig="2700" w:dyaOrig="840">
          <v:shape id="_x0000_i1027" type="#_x0000_t75" style="width:135.4pt;height:41.9pt" o:ole="">
            <v:imagedata r:id="rId27" o:title=""/>
          </v:shape>
          <o:OLEObject Type="Embed" ProgID="Equation.DSMT4" ShapeID="_x0000_i1027" DrawAspect="Content" ObjectID="_1485343282" r:id="rId28"/>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end"/>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3</w:instrText>
        </w:r>
      </w:fldSimple>
      <w:r w:rsidR="000921A6" w:rsidRPr="005149BD">
        <w:instrText>)</w:instrText>
      </w:r>
      <w:r w:rsidR="000921A6" w:rsidRPr="005149BD">
        <w:fldChar w:fldCharType="end"/>
      </w:r>
    </w:p>
    <w:p w:rsidR="00055E64" w:rsidRPr="005149BD" w:rsidRDefault="00055E64" w:rsidP="00541B22"/>
    <w:p w:rsidR="00055E64" w:rsidRPr="005149BD" w:rsidRDefault="00055E64" w:rsidP="00541B22">
      <w:r w:rsidRPr="005149BD">
        <w:t>With</w:t>
      </w:r>
      <w:r w:rsidR="000F7986" w:rsidRPr="005149BD">
        <w:t xml:space="preserve"> </w:t>
      </w:r>
      <w:proofErr w:type="spellStart"/>
      <w:r w:rsidR="000F7986" w:rsidRPr="005149BD">
        <w:rPr>
          <w:i/>
        </w:rPr>
        <w:t>u</w:t>
      </w:r>
      <w:r w:rsidR="000F7986" w:rsidRPr="005149BD">
        <w:rPr>
          <w:i/>
          <w:vertAlign w:val="superscript"/>
        </w:rPr>
        <w:t>L</w:t>
      </w:r>
      <w:proofErr w:type="spellEnd"/>
      <w:r w:rsidR="000F7986" w:rsidRPr="005149BD">
        <w:t xml:space="preserve"> </w:t>
      </w:r>
      <w:r w:rsidRPr="005149BD">
        <w:t>and</w:t>
      </w:r>
      <w:r w:rsidR="000F7986" w:rsidRPr="005149BD">
        <w:t xml:space="preserve"> </w:t>
      </w:r>
      <w:proofErr w:type="spellStart"/>
      <w:proofErr w:type="gramStart"/>
      <w:r w:rsidR="000F7986" w:rsidRPr="005149BD">
        <w:rPr>
          <w:i/>
        </w:rPr>
        <w:t>v</w:t>
      </w:r>
      <w:r w:rsidR="000F7986" w:rsidRPr="005149BD">
        <w:rPr>
          <w:i/>
          <w:vertAlign w:val="superscript"/>
        </w:rPr>
        <w:t>L</w:t>
      </w:r>
      <w:proofErr w:type="spellEnd"/>
      <w:proofErr w:type="gramEnd"/>
      <w:r w:rsidR="000F7986" w:rsidRPr="005149BD">
        <w:t xml:space="preserve"> </w:t>
      </w:r>
      <w:r w:rsidRPr="005149BD">
        <w:t>the cross-shore and alongshore depth-averaged Lagrangian velocities respectively (defined below), and the group velocity cg obtained from linear theory.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term in either equation is not taken into account. The propagation speed in </w:t>
      </w:r>
      <w:r w:rsidR="000F7986" w:rsidRPr="005149BD">
        <w:rPr>
          <w:color w:val="252525"/>
          <w:szCs w:val="21"/>
          <w:shd w:val="clear" w:color="auto" w:fill="FFFFFF"/>
        </w:rPr>
        <w:t>θ</w:t>
      </w:r>
      <w:r w:rsidRPr="005149BD">
        <w:t>-space is obtained from:</w:t>
      </w:r>
    </w:p>
    <w:p w:rsidR="00055E64" w:rsidRPr="005149BD" w:rsidRDefault="00055E64" w:rsidP="00541B22"/>
    <w:p w:rsidR="00055E64" w:rsidRPr="005149BD" w:rsidRDefault="00055E64" w:rsidP="00541B22">
      <w:pPr>
        <w:pStyle w:val="MTDisplayEquation"/>
      </w:pPr>
      <w:r w:rsidRPr="005149BD">
        <w:tab/>
      </w:r>
      <w:r w:rsidRPr="005149BD">
        <w:rPr>
          <w:position w:val="-68"/>
        </w:rPr>
        <w:object w:dxaOrig="7000" w:dyaOrig="1480">
          <v:shape id="_x0000_i1028" type="#_x0000_t75" style="width:348.7pt;height:73.6pt" o:ole="">
            <v:imagedata r:id="rId29" o:title=""/>
          </v:shape>
          <o:OLEObject Type="Embed" ProgID="Equation.DSMT4" ShapeID="_x0000_i1028" DrawAspect="Content" ObjectID="_1485343283" r:id="rId30"/>
        </w:object>
      </w:r>
      <w:r w:rsidRPr="005149BD">
        <w:t xml:space="preserve"> </w:t>
      </w:r>
      <w:r w:rsidRPr="005149BD">
        <w:tab/>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9" w:name="ZEqnNum847873"/>
      <w:r w:rsidR="000921A6" w:rsidRPr="005149BD">
        <w:instrText>(</w:instrText>
      </w:r>
      <w:fldSimple w:instr=" SEQ MTSec \c \* Arabic \* MERGEFORMAT ">
        <w:r w:rsidR="005F0535">
          <w:rPr>
            <w:noProof/>
          </w:rPr>
          <w:instrText>1</w:instrText>
        </w:r>
      </w:fldSimple>
      <w:r w:rsidR="000921A6" w:rsidRPr="005149BD">
        <w:instrText>.</w:instrText>
      </w:r>
      <w:fldSimple w:instr=" SEQ MTEqn \c \* Arabic \* MERGEFORMAT ">
        <w:r w:rsidR="005F0535">
          <w:rPr>
            <w:noProof/>
          </w:rPr>
          <w:instrText>4</w:instrText>
        </w:r>
      </w:fldSimple>
      <w:r w:rsidR="000921A6" w:rsidRPr="005149BD">
        <w:instrText>)</w:instrText>
      </w:r>
      <w:bookmarkEnd w:id="49"/>
      <w:r w:rsidR="000921A6" w:rsidRPr="005149BD">
        <w:fldChar w:fldCharType="end"/>
      </w:r>
    </w:p>
    <w:p w:rsidR="00055E64" w:rsidRPr="005149BD" w:rsidRDefault="00055E64" w:rsidP="00541B22"/>
    <w:p w:rsidR="00055E64" w:rsidRPr="005149BD" w:rsidRDefault="00055E64" w:rsidP="00541B22">
      <w:r w:rsidRPr="005149BD">
        <w:t xml:space="preserve">In </w:t>
      </w:r>
      <w:r w:rsidRPr="005149BD">
        <w:fldChar w:fldCharType="begin"/>
      </w:r>
      <w:r w:rsidRPr="005149BD">
        <w:instrText xml:space="preserve"> GOTOBUTTON ZEqnNum847873  \* MERGEFORMAT </w:instrText>
      </w:r>
      <w:r w:rsidRPr="005149BD">
        <w:fldChar w:fldCharType="begin"/>
      </w:r>
      <w:r w:rsidRPr="005149BD">
        <w:instrText xml:space="preserve"> REF ZEqnNum847873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4</w:instrText>
      </w:r>
      <w:r w:rsidR="005F0535" w:rsidRPr="005149BD">
        <w:instrText>)</w:instrText>
      </w:r>
      <w:r w:rsidRPr="005149BD">
        <w:fldChar w:fldCharType="end"/>
      </w:r>
      <w:r w:rsidRPr="005149BD">
        <w:fldChar w:fldCharType="end"/>
      </w:r>
      <w:r w:rsidRPr="005149BD">
        <w:t xml:space="preserve"> </w:t>
      </w:r>
      <w:r w:rsidR="000F7986" w:rsidRPr="005149BD">
        <w:rPr>
          <w:i/>
        </w:rPr>
        <w:t>h</w:t>
      </w:r>
      <w:r w:rsidR="000F7986" w:rsidRPr="005149BD">
        <w:t xml:space="preserve"> </w:t>
      </w:r>
      <w:r w:rsidRPr="005149BD">
        <w:t>represents the total water depth and in this formulation bottom refraction (</w:t>
      </w:r>
      <w:r w:rsidR="000F7986" w:rsidRPr="005149BD">
        <w:t>first</w:t>
      </w:r>
      <w:r w:rsidRPr="005149BD">
        <w:t xml:space="preserve"> term) and wave-current interaction (last two terms) are taken into account.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two terms </w:t>
      </w:r>
      <w:r w:rsidR="000F7986" w:rsidRPr="005149BD">
        <w:t>are</w:t>
      </w:r>
      <w:r w:rsidRPr="005149BD">
        <w:t xml:space="preserve"> neglected. </w:t>
      </w:r>
    </w:p>
    <w:p w:rsidR="00116131" w:rsidRPr="005149BD" w:rsidRDefault="00116131" w:rsidP="00541B22">
      <w:pPr>
        <w:spacing w:line="240" w:lineRule="auto"/>
      </w:pPr>
      <w:r w:rsidRPr="005149BD">
        <w:br w:type="page"/>
      </w:r>
    </w:p>
    <w:p w:rsidR="00116131" w:rsidRPr="005149BD" w:rsidRDefault="00116131" w:rsidP="00541B22">
      <w:pPr>
        <w:spacing w:line="240" w:lineRule="auto"/>
      </w:pPr>
      <w:r w:rsidRPr="005149BD">
        <w:t xml:space="preserve">The wave number </w:t>
      </w:r>
      <w:r w:rsidRPr="005149BD">
        <w:rPr>
          <w:i/>
        </w:rPr>
        <w:t>k</w:t>
      </w:r>
      <w:r w:rsidRPr="005149BD">
        <w:t xml:space="preserve"> is obta</w:t>
      </w:r>
      <w:r w:rsidR="00B5487A" w:rsidRPr="005149BD">
        <w:t xml:space="preserve">ined from the </w:t>
      </w:r>
      <w:proofErr w:type="spellStart"/>
      <w:r w:rsidR="00B5487A" w:rsidRPr="005149BD">
        <w:t>eikonal</w:t>
      </w:r>
      <w:proofErr w:type="spellEnd"/>
      <w:r w:rsidR="00B5487A" w:rsidRPr="005149BD">
        <w:t xml:space="preserve"> equations that is described </w:t>
      </w:r>
      <w:proofErr w:type="gramStart"/>
      <w:r w:rsidR="00B5487A" w:rsidRPr="005149BD">
        <w:t xml:space="preserve">in </w:t>
      </w:r>
      <w:proofErr w:type="gramEnd"/>
      <w:r w:rsidR="00B5487A" w:rsidRPr="005149BD">
        <w:fldChar w:fldCharType="begin"/>
      </w:r>
      <w:r w:rsidR="00B5487A" w:rsidRPr="005149BD">
        <w:instrText xml:space="preserve"> GOTOBUTTON ZEqnNum841938  \* MERGEFORMAT </w:instrText>
      </w:r>
      <w:r w:rsidR="00B5487A" w:rsidRPr="005149BD">
        <w:fldChar w:fldCharType="begin"/>
      </w:r>
      <w:r w:rsidR="00B5487A" w:rsidRPr="005149BD">
        <w:instrText xml:space="preserve"> REF ZEqnNum841938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5</w:instrText>
      </w:r>
      <w:r w:rsidR="005F0535" w:rsidRPr="005149BD">
        <w:instrText>)</w:instrText>
      </w:r>
      <w:r w:rsidR="00B5487A" w:rsidRPr="005149BD">
        <w:fldChar w:fldCharType="end"/>
      </w:r>
      <w:r w:rsidR="00B5487A" w:rsidRPr="005149BD">
        <w:fldChar w:fldCharType="end"/>
      </w:r>
      <w:r w:rsidR="00B5487A" w:rsidRPr="005149BD">
        <w:t xml:space="preserve">. In this formulation the subscripts refer to the direction of the wave vector components and </w:t>
      </w:r>
      <w:r w:rsidR="00B5487A" w:rsidRPr="005149BD">
        <w:rPr>
          <w:i/>
        </w:rPr>
        <w:t>ω</w:t>
      </w:r>
      <w:r w:rsidR="00B5487A" w:rsidRPr="005149BD">
        <w:t xml:space="preserve"> represents the absolute radial frequency.</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62"/>
        </w:rPr>
        <w:object w:dxaOrig="1340" w:dyaOrig="1359">
          <v:shape id="_x0000_i1029" type="#_x0000_t75" style="width:66.65pt;height:67.15pt" o:ole="">
            <v:imagedata r:id="rId31" o:title=""/>
          </v:shape>
          <o:OLEObject Type="Embed" ProgID="Equation.DSMT4" ShapeID="_x0000_i1029" DrawAspect="Content" ObjectID="_1485343284" r:id="rId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0" w:name="ZEqnNum841938"/>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w:instrText>
        </w:r>
      </w:fldSimple>
      <w:r w:rsidRPr="005149BD">
        <w:instrText>)</w:instrText>
      </w:r>
      <w:bookmarkEnd w:id="50"/>
      <w:r w:rsidRPr="005149BD">
        <w:fldChar w:fldCharType="end"/>
      </w:r>
    </w:p>
    <w:p w:rsidR="00116131" w:rsidRPr="005149BD" w:rsidRDefault="00116131" w:rsidP="00541B22">
      <w:pPr>
        <w:spacing w:line="240" w:lineRule="auto"/>
      </w:pPr>
    </w:p>
    <w:p w:rsidR="00116131" w:rsidRPr="005149BD" w:rsidRDefault="00116131" w:rsidP="00541B22">
      <w:pPr>
        <w:spacing w:line="240" w:lineRule="auto"/>
      </w:pPr>
      <w:r w:rsidRPr="005149BD">
        <w:t xml:space="preserve">The wave number </w:t>
      </w:r>
      <w:r w:rsidR="00B5487A" w:rsidRPr="005149BD">
        <w:t xml:space="preserve">is then obtained </w:t>
      </w:r>
      <w:proofErr w:type="gramStart"/>
      <w:r w:rsidR="00B5487A" w:rsidRPr="005149BD">
        <w:t xml:space="preserve">from </w:t>
      </w:r>
      <w:proofErr w:type="gramEnd"/>
      <w:r w:rsidR="00B5487A" w:rsidRPr="005149BD">
        <w:fldChar w:fldCharType="begin"/>
      </w:r>
      <w:r w:rsidR="00B5487A" w:rsidRPr="005149BD">
        <w:instrText xml:space="preserve"> GOTOBUTTON ZEqnNum486839  \* MERGEFORMAT </w:instrText>
      </w:r>
      <w:r w:rsidR="00B5487A" w:rsidRPr="005149BD">
        <w:fldChar w:fldCharType="begin"/>
      </w:r>
      <w:r w:rsidR="00B5487A" w:rsidRPr="005149BD">
        <w:instrText xml:space="preserve"> REF ZEqnNum486839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6</w:instrText>
      </w:r>
      <w:r w:rsidR="005F0535" w:rsidRPr="005149BD">
        <w:instrText>)</w:instrText>
      </w:r>
      <w:r w:rsidR="00B5487A" w:rsidRPr="005149BD">
        <w:fldChar w:fldCharType="end"/>
      </w:r>
      <w:r w:rsidR="00B5487A" w:rsidRPr="005149BD">
        <w:fldChar w:fldCharType="end"/>
      </w:r>
      <w:r w:rsidR="00B5487A" w:rsidRPr="005149BD">
        <w:t>.</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16"/>
        </w:rPr>
        <w:object w:dxaOrig="1300" w:dyaOrig="480">
          <v:shape id="_x0000_i1030" type="#_x0000_t75" style="width:65.55pt;height:24.2pt" o:ole="">
            <v:imagedata r:id="rId33" o:title=""/>
          </v:shape>
          <o:OLEObject Type="Embed" ProgID="Equation.DSMT4" ShapeID="_x0000_i1030" DrawAspect="Content" ObjectID="_1485343285" r:id="rId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1" w:name="ZEqnNum48683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6</w:instrText>
        </w:r>
      </w:fldSimple>
      <w:r w:rsidRPr="005149BD">
        <w:instrText>)</w:instrText>
      </w:r>
      <w:bookmarkEnd w:id="51"/>
      <w:r w:rsidRPr="005149BD">
        <w:fldChar w:fldCharType="end"/>
      </w:r>
    </w:p>
    <w:p w:rsidR="00116131" w:rsidRPr="005149BD" w:rsidRDefault="00116131" w:rsidP="00541B22">
      <w:pPr>
        <w:spacing w:line="240" w:lineRule="auto"/>
      </w:pPr>
    </w:p>
    <w:p w:rsidR="00B5487A" w:rsidRPr="005149BD" w:rsidRDefault="00116131" w:rsidP="00541B22">
      <w:pPr>
        <w:spacing w:line="240" w:lineRule="auto"/>
      </w:pPr>
      <w:r w:rsidRPr="005149BD">
        <w:t>The absolu</w:t>
      </w:r>
      <w:r w:rsidR="00B5487A" w:rsidRPr="005149BD">
        <w:t xml:space="preserve">te radial frequency </w:t>
      </w:r>
      <w:r w:rsidR="00B5487A" w:rsidRPr="005149BD">
        <w:rPr>
          <w:i/>
        </w:rPr>
        <w:t>ω</w:t>
      </w:r>
      <w:r w:rsidR="00B5487A" w:rsidRPr="005149BD">
        <w:t xml:space="preserve"> is given </w:t>
      </w:r>
      <w:proofErr w:type="gramStart"/>
      <w:r w:rsidR="00B5487A" w:rsidRPr="005149BD">
        <w:t xml:space="preserve">by </w:t>
      </w:r>
      <w:proofErr w:type="gramEnd"/>
      <w:r w:rsidR="00B5487A" w:rsidRPr="005149BD">
        <w:fldChar w:fldCharType="begin"/>
      </w:r>
      <w:r w:rsidR="00B5487A" w:rsidRPr="005149BD">
        <w:instrText xml:space="preserve"> GOTOBUTTON ZEqnNum891076  \* MERGEFORMAT </w:instrText>
      </w:r>
      <w:r w:rsidR="00B5487A" w:rsidRPr="005149BD">
        <w:fldChar w:fldCharType="begin"/>
      </w:r>
      <w:r w:rsidR="00B5487A" w:rsidRPr="005149BD">
        <w:instrText xml:space="preserve"> REF ZEqnNum891076 \* Charformat \! \* MERGEFORMAT </w:instrText>
      </w:r>
      <w:r w:rsidR="00B5487A" w:rsidRPr="005149BD">
        <w:fldChar w:fldCharType="separate"/>
      </w:r>
      <w:r w:rsidR="005F0535" w:rsidRPr="005149BD">
        <w:instrText>(</w:instrText>
      </w:r>
      <w:r w:rsidR="005F0535">
        <w:instrText>1</w:instrText>
      </w:r>
      <w:r w:rsidR="005F0535" w:rsidRPr="005149BD">
        <w:instrText>.</w:instrText>
      </w:r>
      <w:r w:rsidR="005F0535">
        <w:instrText>7</w:instrText>
      </w:r>
      <w:r w:rsidR="005F0535" w:rsidRPr="005149BD">
        <w:instrText>)</w:instrText>
      </w:r>
      <w:r w:rsidR="00B5487A" w:rsidRPr="005149BD">
        <w:fldChar w:fldCharType="end"/>
      </w:r>
      <w:r w:rsidR="00B5487A" w:rsidRPr="005149BD">
        <w:fldChar w:fldCharType="end"/>
      </w:r>
      <w:r w:rsidR="00B5487A" w:rsidRPr="005149BD">
        <w:t xml:space="preserve">. The intrinsic frequency </w:t>
      </w:r>
      <w:r w:rsidR="00B5487A" w:rsidRPr="005149BD">
        <w:rPr>
          <w:i/>
        </w:rPr>
        <w:t>σ</w:t>
      </w:r>
      <w:r w:rsidR="00B5487A" w:rsidRPr="005149BD">
        <w:t xml:space="preserve"> is obtained from the linear dispersion relation. If wave-current interaction is turned off (</w:t>
      </w:r>
      <w:proofErr w:type="spellStart"/>
      <w:r w:rsidR="00B5487A" w:rsidRPr="005149BD">
        <w:rPr>
          <w:i/>
        </w:rPr>
        <w:t>wci</w:t>
      </w:r>
      <w:proofErr w:type="spellEnd"/>
      <w:r w:rsidR="00B5487A" w:rsidRPr="005149BD">
        <w:rPr>
          <w:i/>
        </w:rPr>
        <w:t>=0</w:t>
      </w:r>
      <w:r w:rsidR="00B5487A" w:rsidRPr="005149BD">
        <w:t>) then the last two terms are not taken into account.</w:t>
      </w:r>
    </w:p>
    <w:p w:rsidR="00116131" w:rsidRPr="005149BD" w:rsidRDefault="00B5487A" w:rsidP="00541B22">
      <w:pPr>
        <w:spacing w:line="240" w:lineRule="auto"/>
      </w:pPr>
      <w:r w:rsidRPr="005149BD">
        <w:t xml:space="preserve"> </w:t>
      </w:r>
    </w:p>
    <w:p w:rsidR="00116131" w:rsidRPr="005149BD" w:rsidRDefault="00116131" w:rsidP="00541B22">
      <w:pPr>
        <w:pStyle w:val="MTDisplayEquation"/>
      </w:pPr>
      <w:r w:rsidRPr="005149BD">
        <w:tab/>
      </w:r>
      <w:r w:rsidRPr="005149BD">
        <w:rPr>
          <w:position w:val="-14"/>
        </w:rPr>
        <w:object w:dxaOrig="1920" w:dyaOrig="400">
          <v:shape id="_x0000_i1031" type="#_x0000_t75" style="width:96.2pt;height:20.4pt" o:ole="">
            <v:imagedata r:id="rId35" o:title=""/>
          </v:shape>
          <o:OLEObject Type="Embed" ProgID="Equation.DSMT4" ShapeID="_x0000_i1031" DrawAspect="Content" ObjectID="_1485343286" r:id="rId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2" w:name="ZEqnNum891076"/>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7</w:instrText>
        </w:r>
      </w:fldSimple>
      <w:r w:rsidRPr="005149BD">
        <w:instrText>)</w:instrText>
      </w:r>
      <w:bookmarkEnd w:id="52"/>
      <w:r w:rsidRPr="005149BD">
        <w:fldChar w:fldCharType="end"/>
      </w:r>
    </w:p>
    <w:p w:rsidR="00B5487A" w:rsidRPr="005149BD" w:rsidRDefault="00B5487A" w:rsidP="00541B22"/>
    <w:p w:rsidR="008C2325" w:rsidRPr="005149BD" w:rsidRDefault="008C2325" w:rsidP="00541B22">
      <w:pPr>
        <w:pStyle w:val="Heading3"/>
        <w:jc w:val="both"/>
      </w:pPr>
      <w:bookmarkStart w:id="53" w:name="_Toc410896274"/>
      <w:r w:rsidRPr="005149BD">
        <w:t>Dissipation</w:t>
      </w:r>
      <w:bookmarkEnd w:id="53"/>
    </w:p>
    <w:p w:rsidR="004609B8" w:rsidRDefault="004609B8" w:rsidP="00541B22">
      <w:pPr>
        <w:pStyle w:val="BodyText"/>
      </w:pPr>
      <w:r w:rsidRPr="005149BD">
        <w:t xml:space="preserve">The set of equations of the wave action balance closes with dissipation terms. </w:t>
      </w:r>
      <w:r w:rsidR="00C6292D">
        <w:t xml:space="preserve">In XBeach there are three dissipative terms: wave breaking, bottom friction and vegetation. </w:t>
      </w:r>
      <w:r w:rsidRPr="005149BD">
        <w:t>Given the spatial distribution of the wave action (and therefore wave energy) the radiation stresses can be evaluated by using linear wave theory as described in:</w:t>
      </w:r>
    </w:p>
    <w:p w:rsidR="003F2996" w:rsidRPr="005149BD" w:rsidRDefault="003F2996" w:rsidP="00541B22">
      <w:pPr>
        <w:pStyle w:val="BodyText"/>
      </w:pPr>
    </w:p>
    <w:p w:rsidR="004609B8" w:rsidRDefault="004609B8" w:rsidP="00541B22">
      <w:pPr>
        <w:pStyle w:val="MTDisplayEquation"/>
      </w:pPr>
      <w:r w:rsidRPr="005149BD">
        <w:tab/>
      </w:r>
      <w:r w:rsidRPr="005149BD">
        <w:rPr>
          <w:position w:val="-108"/>
        </w:rPr>
        <w:object w:dxaOrig="4260" w:dyaOrig="2280">
          <v:shape id="_x0000_i1032" type="#_x0000_t75" style="width:212.25pt;height:113.9pt" o:ole="">
            <v:imagedata r:id="rId37" o:title=""/>
          </v:shape>
          <o:OLEObject Type="Embed" ProgID="Equation.DSMT4" ShapeID="_x0000_i1032" DrawAspect="Content" ObjectID="_1485343287" r:id="rId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8</w:instrText>
        </w:r>
      </w:fldSimple>
      <w:r w:rsidRPr="005149BD">
        <w:instrText>)</w:instrText>
      </w:r>
      <w:r w:rsidRPr="005149BD">
        <w:fldChar w:fldCharType="end"/>
      </w:r>
    </w:p>
    <w:p w:rsidR="003F2996" w:rsidRPr="003F2996" w:rsidRDefault="003F2996" w:rsidP="00541B22"/>
    <w:p w:rsidR="008C2325" w:rsidRPr="005149BD" w:rsidRDefault="008C2325" w:rsidP="00541B22">
      <w:pPr>
        <w:pStyle w:val="Heading4"/>
        <w:jc w:val="both"/>
      </w:pPr>
      <w:r w:rsidRPr="005149BD">
        <w:t>Breaking</w:t>
      </w:r>
    </w:p>
    <w:p w:rsidR="00241B94" w:rsidRPr="005149BD" w:rsidRDefault="00241B94" w:rsidP="00541B22">
      <w:r w:rsidRPr="005149BD">
        <w:t xml:space="preserve">There </w:t>
      </w:r>
      <w:r w:rsidR="00F15B77" w:rsidRPr="005149BD">
        <w:t xml:space="preserve">are </w:t>
      </w:r>
      <w:r w:rsidRPr="005149BD">
        <w:t xml:space="preserve">in four different wave breaking formulations </w:t>
      </w:r>
      <w:r w:rsidR="00F15B77" w:rsidRPr="005149BD">
        <w:t>implemented</w:t>
      </w:r>
      <w:r w:rsidRPr="005149BD">
        <w:t xml:space="preserve"> in XBeach</w:t>
      </w:r>
      <w:r w:rsidR="00F15B77" w:rsidRPr="005149BD">
        <w:t xml:space="preserve">. The formulations are coded with the keyword </w:t>
      </w:r>
      <w:r w:rsidR="00F15B77" w:rsidRPr="005149BD">
        <w:rPr>
          <w:i/>
        </w:rPr>
        <w:t>break</w:t>
      </w:r>
      <w:r w:rsidR="00F15B77" w:rsidRPr="005149BD">
        <w:t xml:space="preserve">. </w:t>
      </w:r>
    </w:p>
    <w:p w:rsidR="00241B94" w:rsidRPr="005149BD" w:rsidRDefault="00F15B77" w:rsidP="00541B22">
      <w:pPr>
        <w:pStyle w:val="ListNumber"/>
      </w:pPr>
      <w:r w:rsidRPr="005149BD">
        <w:t xml:space="preserve">Non-stationary waves: </w:t>
      </w:r>
      <w:r w:rsidRPr="005149BD">
        <w:tab/>
      </w:r>
      <w:r w:rsidRPr="005149BD">
        <w:tab/>
        <w:t>formulation of Roelvink (1993a)</w:t>
      </w:r>
    </w:p>
    <w:p w:rsidR="00241B94" w:rsidRPr="005149BD" w:rsidRDefault="00F15B77" w:rsidP="00541B22">
      <w:pPr>
        <w:pStyle w:val="ListNumber"/>
      </w:pPr>
      <w:r w:rsidRPr="005149BD">
        <w:t xml:space="preserve">Stationary waves: </w:t>
      </w:r>
      <w:r w:rsidRPr="005149BD">
        <w:tab/>
      </w:r>
      <w:r w:rsidRPr="005149BD">
        <w:tab/>
        <w:t xml:space="preserve">formulation of </w:t>
      </w:r>
      <w:proofErr w:type="spellStart"/>
      <w:r w:rsidRPr="005149BD">
        <w:t>Baldock</w:t>
      </w:r>
      <w:proofErr w:type="spellEnd"/>
      <w:r w:rsidRPr="005149BD">
        <w:t xml:space="preserve"> et al. (1998)</w:t>
      </w:r>
    </w:p>
    <w:p w:rsidR="00F15B77" w:rsidRPr="005149BD" w:rsidRDefault="00F15B77" w:rsidP="00541B22">
      <w:pPr>
        <w:pStyle w:val="ListNumber"/>
      </w:pPr>
      <w:r w:rsidRPr="005149BD">
        <w:t xml:space="preserve">Non-stationary waves: </w:t>
      </w:r>
      <w:r w:rsidRPr="005149BD">
        <w:tab/>
      </w:r>
      <w:r w:rsidRPr="005149BD">
        <w:tab/>
        <w:t>adaptation of break=1</w:t>
      </w:r>
      <w:r w:rsidR="00CB3C11" w:rsidRPr="005149BD">
        <w:tab/>
      </w:r>
      <w:r w:rsidR="00CB3C11" w:rsidRPr="005149BD">
        <w:tab/>
      </w:r>
    </w:p>
    <w:p w:rsidR="00241B94" w:rsidRPr="005149BD" w:rsidRDefault="00F15B77" w:rsidP="00541B22">
      <w:pPr>
        <w:pStyle w:val="ListNumber"/>
      </w:pPr>
      <w:r w:rsidRPr="005149BD">
        <w:t>Non-stationary waves:</w:t>
      </w:r>
      <w:r w:rsidRPr="005149BD">
        <w:tab/>
      </w:r>
      <w:r w:rsidRPr="005149BD">
        <w:tab/>
      </w:r>
      <w:r w:rsidR="00116131" w:rsidRPr="005149BD">
        <w:t>adaptation of break=1</w:t>
      </w:r>
      <w:r w:rsidR="00116131" w:rsidRPr="005149BD">
        <w:tab/>
        <w:t xml:space="preserve"> (Daly et al. ,</w:t>
      </w:r>
      <w:r w:rsidR="00CB3C11" w:rsidRPr="005149BD">
        <w:t>2010)</w:t>
      </w:r>
      <w:r w:rsidRPr="005149BD">
        <w:tab/>
      </w:r>
      <w:r w:rsidRPr="005149BD">
        <w:tab/>
      </w:r>
      <w:r w:rsidRPr="005149BD">
        <w:tab/>
      </w:r>
    </w:p>
    <w:p w:rsidR="00116131" w:rsidRPr="005149BD" w:rsidRDefault="00116131" w:rsidP="00541B22"/>
    <w:p w:rsidR="000921A6" w:rsidRPr="005149BD" w:rsidRDefault="00241B94" w:rsidP="00541B22">
      <w:r w:rsidRPr="005149BD">
        <w:t>For the non-stationary (surf</w:t>
      </w:r>
      <w:r w:rsidR="00F15B77" w:rsidRPr="005149BD">
        <w:t xml:space="preserve"> </w:t>
      </w:r>
      <w:r w:rsidRPr="005149BD">
        <w:t>beat) approach t</w:t>
      </w:r>
      <w:r w:rsidR="000921A6" w:rsidRPr="005149BD">
        <w:t>he total wave energy dissipation, i.e. directionally integrated, due to wave breaking is modelled according to Roelvink (1993a)</w:t>
      </w:r>
      <w:r w:rsidRPr="005149BD">
        <w:t>. This is</w:t>
      </w:r>
      <w:r w:rsidR="000921A6" w:rsidRPr="005149BD">
        <w:t xml:space="preserve"> coded as </w:t>
      </w:r>
      <w:r w:rsidR="000921A6" w:rsidRPr="005149BD">
        <w:rPr>
          <w:i/>
        </w:rPr>
        <w:t>break=1</w:t>
      </w:r>
      <w:r w:rsidR="0028539C" w:rsidRPr="005149BD">
        <w:t xml:space="preserve">. In </w:t>
      </w:r>
      <w:r w:rsidR="0028539C" w:rsidRPr="005149BD">
        <w:fldChar w:fldCharType="begin"/>
      </w:r>
      <w:r w:rsidR="0028539C" w:rsidRPr="005149BD">
        <w:instrText xml:space="preserve"> GOTOBUTTON ZEqnNum986469  \* MERGEFORMAT </w:instrText>
      </w:r>
      <w:r w:rsidR="0028539C" w:rsidRPr="005149BD">
        <w:fldChar w:fldCharType="begin"/>
      </w:r>
      <w:r w:rsidR="0028539C" w:rsidRPr="005149BD">
        <w:instrText xml:space="preserve"> REF ZEqnNum986469 \* Charformat \! \* MERGEFORMAT </w:instrText>
      </w:r>
      <w:r w:rsidR="0028539C" w:rsidRPr="005149BD">
        <w:fldChar w:fldCharType="separate"/>
      </w:r>
      <w:r w:rsidR="005F0535" w:rsidRPr="005149BD">
        <w:instrText>(</w:instrText>
      </w:r>
      <w:r w:rsidR="005F0535">
        <w:instrText>1</w:instrText>
      </w:r>
      <w:r w:rsidR="005F0535" w:rsidRPr="005149BD">
        <w:instrText>.</w:instrText>
      </w:r>
      <w:r w:rsidR="005F0535">
        <w:instrText>9</w:instrText>
      </w:r>
      <w:r w:rsidR="005F0535" w:rsidRPr="005149BD">
        <w:instrText>)</w:instrText>
      </w:r>
      <w:r w:rsidR="0028539C" w:rsidRPr="005149BD">
        <w:fldChar w:fldCharType="end"/>
      </w:r>
      <w:r w:rsidR="0028539C" w:rsidRPr="005149BD">
        <w:fldChar w:fldCharType="end"/>
      </w:r>
      <w:r w:rsidR="0028539C" w:rsidRPr="005149BD">
        <w:t xml:space="preserve"> </w:t>
      </w:r>
      <w:r w:rsidR="0028539C" w:rsidRPr="005149BD">
        <w:rPr>
          <w:i/>
          <w:color w:val="252525"/>
          <w:szCs w:val="21"/>
          <w:shd w:val="clear" w:color="auto" w:fill="FFFFFF"/>
        </w:rPr>
        <w:t>α</w:t>
      </w:r>
      <w:r w:rsidR="006735C2" w:rsidRPr="005149BD">
        <w:rPr>
          <w:i/>
          <w:color w:val="252525"/>
          <w:szCs w:val="21"/>
          <w:shd w:val="clear" w:color="auto" w:fill="FFFFFF"/>
        </w:rPr>
        <w:t xml:space="preserve"> </w:t>
      </w:r>
      <w:r w:rsidR="006735C2" w:rsidRPr="005149BD">
        <w:rPr>
          <w:color w:val="252525"/>
          <w:szCs w:val="21"/>
          <w:shd w:val="clear" w:color="auto" w:fill="FFFFFF"/>
        </w:rPr>
        <w:t xml:space="preserve">is applied as </w:t>
      </w:r>
      <w:r w:rsidR="0028539C" w:rsidRPr="005149BD">
        <w:t>wave dissipation coefficient</w:t>
      </w:r>
      <w:r w:rsidR="00987353">
        <w:t xml:space="preserve"> of O(1</w:t>
      </w:r>
      <w:r w:rsidR="00987353" w:rsidRPr="005149BD">
        <w:t>)</w:t>
      </w:r>
      <w:r w:rsidR="00116131" w:rsidRPr="005149BD">
        <w:t xml:space="preserve">, </w:t>
      </w:r>
      <w:proofErr w:type="spellStart"/>
      <w:r w:rsidR="006735C2" w:rsidRPr="005149BD">
        <w:rPr>
          <w:i/>
        </w:rPr>
        <w:t>Q</w:t>
      </w:r>
      <w:r w:rsidR="006735C2" w:rsidRPr="005149BD">
        <w:rPr>
          <w:i/>
          <w:vertAlign w:val="subscript"/>
        </w:rPr>
        <w:t>b</w:t>
      </w:r>
      <w:proofErr w:type="spellEnd"/>
      <w:r w:rsidR="006735C2" w:rsidRPr="005149BD">
        <w:t xml:space="preserve"> is the fraction breaking waves, </w:t>
      </w:r>
      <w:r w:rsidR="0028539C" w:rsidRPr="005149BD">
        <w:rPr>
          <w:i/>
        </w:rPr>
        <w:t>p</w:t>
      </w:r>
      <w:r w:rsidR="0028539C" w:rsidRPr="005149BD">
        <w:t xml:space="preserve"> stands for </w:t>
      </w:r>
      <w:r w:rsidR="006735C2" w:rsidRPr="005149BD">
        <w:t>the water density and</w:t>
      </w:r>
      <w:r w:rsidR="0028539C" w:rsidRPr="005149BD">
        <w:t xml:space="preserve"> </w:t>
      </w:r>
      <w:r w:rsidR="0028539C" w:rsidRPr="005149BD">
        <w:rPr>
          <w:i/>
        </w:rPr>
        <w:t>γ</w:t>
      </w:r>
      <w:r w:rsidR="0028539C" w:rsidRPr="005149BD">
        <w:t xml:space="preserve"> is the breaker </w:t>
      </w:r>
      <w:r w:rsidR="006735C2" w:rsidRPr="005149BD">
        <w:t xml:space="preserve">index. </w:t>
      </w:r>
      <w:r w:rsidR="0028539C" w:rsidRPr="005149BD">
        <w:t xml:space="preserve">The total wave energy </w:t>
      </w:r>
      <w:proofErr w:type="spellStart"/>
      <w:proofErr w:type="gramStart"/>
      <w:r w:rsidR="0028539C" w:rsidRPr="005149BD">
        <w:rPr>
          <w:i/>
        </w:rPr>
        <w:t>E</w:t>
      </w:r>
      <w:r w:rsidR="0028539C" w:rsidRPr="005149BD">
        <w:rPr>
          <w:i/>
          <w:vertAlign w:val="subscript"/>
        </w:rPr>
        <w:t>w</w:t>
      </w:r>
      <w:proofErr w:type="spellEnd"/>
      <w:proofErr w:type="gramEnd"/>
      <w:r w:rsidR="0028539C" w:rsidRPr="005149BD">
        <w:t xml:space="preserve"> is c</w:t>
      </w:r>
      <w:r w:rsidR="004734A1" w:rsidRPr="005149BD">
        <w:t>alculated by integrating over the wave direction per directional bin.</w:t>
      </w:r>
    </w:p>
    <w:p w:rsidR="00CA54E5" w:rsidRPr="005149BD" w:rsidRDefault="00CA54E5" w:rsidP="00541B22"/>
    <w:p w:rsidR="000921A6" w:rsidRPr="005149BD" w:rsidRDefault="000921A6" w:rsidP="00541B22">
      <w:pPr>
        <w:pStyle w:val="MTDisplayEquation"/>
      </w:pPr>
      <w:r w:rsidRPr="005149BD">
        <w:tab/>
      </w:r>
      <w:r w:rsidR="006735C2" w:rsidRPr="005149BD">
        <w:rPr>
          <w:position w:val="-114"/>
        </w:rPr>
        <w:object w:dxaOrig="5679" w:dyaOrig="2380">
          <v:shape id="_x0000_i1033" type="#_x0000_t75" style="width:284.25pt;height:118.75pt" o:ole="">
            <v:imagedata r:id="rId39" o:title=""/>
          </v:shape>
          <o:OLEObject Type="Embed" ProgID="Equation.DSMT4" ShapeID="_x0000_i1033" DrawAspect="Content" ObjectID="_1485343288" r:id="rId4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4" w:name="ZEqnNum98646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9</w:instrText>
        </w:r>
      </w:fldSimple>
      <w:r w:rsidRPr="005149BD">
        <w:instrText>)</w:instrText>
      </w:r>
      <w:bookmarkEnd w:id="54"/>
      <w:r w:rsidRPr="005149BD">
        <w:fldChar w:fldCharType="end"/>
      </w:r>
    </w:p>
    <w:p w:rsidR="0028539C" w:rsidRPr="005149BD" w:rsidRDefault="0028539C" w:rsidP="00541B22"/>
    <w:p w:rsidR="000921A6" w:rsidRPr="005149BD" w:rsidRDefault="00987353" w:rsidP="00541B22">
      <w:r>
        <w:t xml:space="preserve">In </w:t>
      </w:r>
      <w:r w:rsidR="000921A6" w:rsidRPr="005149BD">
        <w:t xml:space="preserve">variation </w:t>
      </w:r>
      <w:proofErr w:type="gramStart"/>
      <w:r w:rsidR="000921A6" w:rsidRPr="005149BD">
        <w:t>of</w:t>
      </w:r>
      <w:r w:rsidR="00CA54E5" w:rsidRPr="005149BD">
        <w:t xml:space="preserve"> </w:t>
      </w:r>
      <w:proofErr w:type="gramEnd"/>
      <w:r w:rsidR="00CA54E5" w:rsidRPr="005149BD">
        <w:fldChar w:fldCharType="begin"/>
      </w:r>
      <w:r w:rsidR="00CA54E5" w:rsidRPr="005149BD">
        <w:instrText xml:space="preserve"> GOTOBUTTON ZEqnNum986469  \* MERGEFORMAT </w:instrText>
      </w:r>
      <w:r w:rsidR="00CA54E5" w:rsidRPr="005149BD">
        <w:fldChar w:fldCharType="begin"/>
      </w:r>
      <w:r w:rsidR="00CA54E5" w:rsidRPr="005149BD">
        <w:instrText xml:space="preserve"> REF ZEqnNum986469 \* Charformat \! \* MERGEFORMAT </w:instrText>
      </w:r>
      <w:r w:rsidR="00CA54E5" w:rsidRPr="005149BD">
        <w:fldChar w:fldCharType="separate"/>
      </w:r>
      <w:r w:rsidR="005F0535" w:rsidRPr="005149BD">
        <w:instrText>(</w:instrText>
      </w:r>
      <w:r w:rsidR="005F0535">
        <w:instrText>1</w:instrText>
      </w:r>
      <w:r w:rsidR="005F0535" w:rsidRPr="005149BD">
        <w:instrText>.</w:instrText>
      </w:r>
      <w:r w:rsidR="005F0535">
        <w:instrText>9</w:instrText>
      </w:r>
      <w:r w:rsidR="005F0535" w:rsidRPr="005149BD">
        <w:instrText>)</w:instrText>
      </w:r>
      <w:r w:rsidR="00CA54E5" w:rsidRPr="005149BD">
        <w:fldChar w:fldCharType="end"/>
      </w:r>
      <w:r w:rsidR="00CA54E5" w:rsidRPr="005149BD">
        <w:fldChar w:fldCharType="end"/>
      </w:r>
      <w:r w:rsidR="000921A6" w:rsidRPr="005149BD">
        <w:t xml:space="preserve">, one could also </w:t>
      </w:r>
      <w:r w:rsidR="0028539C" w:rsidRPr="005149BD">
        <w:t xml:space="preserve">use the </w:t>
      </w:r>
      <w:r w:rsidR="00CA54E5" w:rsidRPr="005149BD">
        <w:t xml:space="preserve">third wave breaking formulation, presented in </w:t>
      </w:r>
      <w:r w:rsidR="00CA54E5" w:rsidRPr="005149BD">
        <w:fldChar w:fldCharType="begin"/>
      </w:r>
      <w:r w:rsidR="00CA54E5" w:rsidRPr="005149BD">
        <w:instrText xml:space="preserve"> GOTOBUTTON ZEqnNum559894  \* MERGEFORMAT </w:instrText>
      </w:r>
      <w:r w:rsidR="00CA54E5" w:rsidRPr="005149BD">
        <w:fldChar w:fldCharType="begin"/>
      </w:r>
      <w:r w:rsidR="00CA54E5" w:rsidRPr="005149BD">
        <w:instrText xml:space="preserve"> REF ZEqnNum559894 \* Charformat \! \* MERGEFORMAT </w:instrText>
      </w:r>
      <w:r w:rsidR="00CA54E5" w:rsidRPr="005149BD">
        <w:fldChar w:fldCharType="separate"/>
      </w:r>
      <w:r w:rsidR="005F0535" w:rsidRPr="005149BD">
        <w:instrText>(</w:instrText>
      </w:r>
      <w:r w:rsidR="005F0535">
        <w:instrText>1</w:instrText>
      </w:r>
      <w:r w:rsidR="005F0535" w:rsidRPr="005149BD">
        <w:instrText>.</w:instrText>
      </w:r>
      <w:r w:rsidR="005F0535">
        <w:instrText>10</w:instrText>
      </w:r>
      <w:r w:rsidR="005F0535" w:rsidRPr="005149BD">
        <w:instrText>)</w:instrText>
      </w:r>
      <w:r w:rsidR="00CA54E5" w:rsidRPr="005149BD">
        <w:fldChar w:fldCharType="end"/>
      </w:r>
      <w:r w:rsidR="00CA54E5" w:rsidRPr="005149BD">
        <w:fldChar w:fldCharType="end"/>
      </w:r>
      <w:r w:rsidR="00CA54E5" w:rsidRPr="005149BD">
        <w:t>. This formulation</w:t>
      </w:r>
      <w:r w:rsidR="0028539C" w:rsidRPr="005149BD">
        <w:t xml:space="preserve"> is somewhat different tha</w:t>
      </w:r>
      <w:r w:rsidR="00CA54E5" w:rsidRPr="005149BD">
        <w:t xml:space="preserve">n </w:t>
      </w:r>
      <w:r w:rsidR="0028539C" w:rsidRPr="005149BD">
        <w:t xml:space="preserve">the formulation of Roelvink (1993a). This is coded as </w:t>
      </w:r>
      <w:r w:rsidR="0028539C" w:rsidRPr="005149BD">
        <w:rPr>
          <w:i/>
        </w:rPr>
        <w:t>break=3.</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160" w:dyaOrig="700">
          <v:shape id="_x0000_i1034" type="#_x0000_t75" style="width:108.55pt;height:35.45pt" o:ole="">
            <v:imagedata r:id="rId41" o:title=""/>
          </v:shape>
          <o:OLEObject Type="Embed" ProgID="Equation.DSMT4" ShapeID="_x0000_i1034" DrawAspect="Content" ObjectID="_1485343289" r:id="rId4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5" w:name="ZEqnNum55989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10</w:instrText>
        </w:r>
      </w:fldSimple>
      <w:r w:rsidRPr="005149BD">
        <w:instrText>)</w:instrText>
      </w:r>
      <w:bookmarkEnd w:id="55"/>
      <w:r w:rsidRPr="005149BD">
        <w:fldChar w:fldCharType="end"/>
      </w:r>
    </w:p>
    <w:p w:rsidR="000921A6" w:rsidRPr="005149BD" w:rsidRDefault="000921A6" w:rsidP="00541B22"/>
    <w:p w:rsidR="000921A6" w:rsidRPr="005149BD" w:rsidRDefault="0028539C" w:rsidP="00541B22">
      <w:pPr>
        <w:rPr>
          <w:szCs w:val="21"/>
        </w:rPr>
      </w:pPr>
      <w:r w:rsidRPr="005149BD">
        <w:rPr>
          <w:szCs w:val="21"/>
        </w:rPr>
        <w:t xml:space="preserve">On top of that, Daly et al. (2010) developed a formulation </w:t>
      </w:r>
      <w:r w:rsidR="00CA54E5" w:rsidRPr="005149BD">
        <w:rPr>
          <w:szCs w:val="21"/>
        </w:rPr>
        <w:t xml:space="preserve">presented </w:t>
      </w:r>
      <w:proofErr w:type="gramStart"/>
      <w:r w:rsidR="00CA54E5" w:rsidRPr="005149BD">
        <w:rPr>
          <w:szCs w:val="21"/>
        </w:rPr>
        <w:t>in</w:t>
      </w:r>
      <w:r w:rsidRPr="005149BD">
        <w:rPr>
          <w:szCs w:val="21"/>
        </w:rPr>
        <w:t xml:space="preserve"> </w:t>
      </w:r>
      <w:proofErr w:type="gramEnd"/>
      <w:r w:rsidR="006735C2" w:rsidRPr="005149BD">
        <w:rPr>
          <w:szCs w:val="21"/>
        </w:rPr>
        <w:fldChar w:fldCharType="begin"/>
      </w:r>
      <w:r w:rsidR="006735C2" w:rsidRPr="005149BD">
        <w:rPr>
          <w:szCs w:val="21"/>
        </w:rPr>
        <w:instrText xml:space="preserve"> GOTOBUTTON ZEqnNum559894  \* MERGEFORMAT </w:instrText>
      </w:r>
      <w:r w:rsidR="006735C2" w:rsidRPr="005149BD">
        <w:rPr>
          <w:szCs w:val="21"/>
        </w:rPr>
        <w:fldChar w:fldCharType="begin"/>
      </w:r>
      <w:r w:rsidR="006735C2" w:rsidRPr="005149BD">
        <w:rPr>
          <w:szCs w:val="21"/>
        </w:rPr>
        <w:instrText xml:space="preserve"> REF ZEqnNum559894 \* Charformat \! \* MERGEFORMAT </w:instrText>
      </w:r>
      <w:r w:rsidR="006735C2" w:rsidRPr="005149BD">
        <w:rPr>
          <w:szCs w:val="21"/>
        </w:rPr>
        <w:fldChar w:fldCharType="separate"/>
      </w:r>
      <w:r w:rsidR="005F0535" w:rsidRPr="005F0535">
        <w:rPr>
          <w:szCs w:val="21"/>
        </w:rPr>
        <w:instrText>(1.10)</w:instrText>
      </w:r>
      <w:r w:rsidR="006735C2" w:rsidRPr="005149BD">
        <w:rPr>
          <w:szCs w:val="21"/>
        </w:rPr>
        <w:fldChar w:fldCharType="end"/>
      </w:r>
      <w:r w:rsidR="006735C2" w:rsidRPr="005149BD">
        <w:rPr>
          <w:szCs w:val="21"/>
        </w:rPr>
        <w:fldChar w:fldCharType="end"/>
      </w:r>
      <w:r w:rsidRPr="005149BD">
        <w:rPr>
          <w:szCs w:val="21"/>
        </w:rPr>
        <w:t>, which states that waves are fully breaking i</w:t>
      </w:r>
      <w:r w:rsidR="006735C2" w:rsidRPr="005149BD">
        <w:rPr>
          <w:szCs w:val="21"/>
        </w:rPr>
        <w:t>f</w:t>
      </w:r>
      <w:r w:rsidRPr="005149BD">
        <w:rPr>
          <w:szCs w:val="21"/>
        </w:rPr>
        <w:t xml:space="preserve"> the wave height exceeds a </w:t>
      </w:r>
      <w:r w:rsidRPr="00C6292D">
        <w:t>threshold</w:t>
      </w:r>
      <w:r w:rsidR="006735C2" w:rsidRPr="00C6292D">
        <w:t xml:space="preserve"> (</w:t>
      </w:r>
      <w:r w:rsidR="006735C2" w:rsidRPr="00C6292D">
        <w:rPr>
          <w:i/>
        </w:rPr>
        <w:t>γ</w:t>
      </w:r>
      <w:r w:rsidR="006735C2" w:rsidRPr="00C6292D">
        <w:t>)</w:t>
      </w:r>
      <w:r w:rsidRPr="00C6292D">
        <w:t xml:space="preserve"> and stop breaking if the wave height fall below another threshold</w:t>
      </w:r>
      <w:r w:rsidR="006735C2" w:rsidRPr="00C6292D">
        <w:t xml:space="preserve"> (</w:t>
      </w:r>
      <w:r w:rsidR="006735C2" w:rsidRPr="00C6292D">
        <w:rPr>
          <w:i/>
        </w:rPr>
        <w:t>γ</w:t>
      </w:r>
      <w:r w:rsidR="006735C2" w:rsidRPr="00C6292D">
        <w:rPr>
          <w:i/>
          <w:vertAlign w:val="subscript"/>
        </w:rPr>
        <w:t>2</w:t>
      </w:r>
      <w:r w:rsidR="006735C2" w:rsidRPr="00C6292D">
        <w:t>)</w:t>
      </w:r>
      <w:r w:rsidRPr="00C6292D">
        <w:t>. This is coded as break</w:t>
      </w:r>
      <w:r w:rsidRPr="005149BD">
        <w:rPr>
          <w:i/>
          <w:szCs w:val="21"/>
        </w:rPr>
        <w:t>=4</w:t>
      </w:r>
      <w:r w:rsidRPr="005149BD">
        <w:rPr>
          <w:szCs w:val="21"/>
        </w:rPr>
        <w:t>.</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439" w:dyaOrig="760">
          <v:shape id="_x0000_i1035" type="#_x0000_t75" style="width:122.5pt;height:38.15pt" o:ole="">
            <v:imagedata r:id="rId43" o:title=""/>
          </v:shape>
          <o:OLEObject Type="Embed" ProgID="Equation.DSMT4" ShapeID="_x0000_i1035" DrawAspect="Content" ObjectID="_1485343290" r:id="rId4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11</w:instrText>
        </w:r>
      </w:fldSimple>
      <w:r w:rsidRPr="005149BD">
        <w:instrText>)</w:instrText>
      </w:r>
      <w:r w:rsidRPr="005149BD">
        <w:fldChar w:fldCharType="end"/>
      </w:r>
    </w:p>
    <w:p w:rsidR="0028539C" w:rsidRPr="005149BD" w:rsidRDefault="0028539C" w:rsidP="00541B22">
      <w:pPr>
        <w:spacing w:line="240" w:lineRule="auto"/>
      </w:pPr>
    </w:p>
    <w:p w:rsidR="00F15B77" w:rsidRPr="005149BD" w:rsidRDefault="00CA54E5" w:rsidP="00541B22">
      <w:r w:rsidRPr="005149BD">
        <w:t xml:space="preserve">In the stationary case </w:t>
      </w:r>
      <w:proofErr w:type="spellStart"/>
      <w:r w:rsidR="000921A6" w:rsidRPr="005149BD">
        <w:t>Baldock</w:t>
      </w:r>
      <w:proofErr w:type="spellEnd"/>
      <w:r w:rsidR="000921A6" w:rsidRPr="005149BD">
        <w:t xml:space="preserve"> et al. (1998) </w:t>
      </w:r>
      <w:r w:rsidRPr="005149BD">
        <w:t xml:space="preserve">is applied, which is presented </w:t>
      </w:r>
      <w:proofErr w:type="gramStart"/>
      <w:r w:rsidRPr="005149BD">
        <w:t xml:space="preserve">in </w:t>
      </w:r>
      <w:proofErr w:type="gramEnd"/>
      <w:r w:rsidRPr="005149BD">
        <w:fldChar w:fldCharType="begin"/>
      </w:r>
      <w:r w:rsidRPr="005149BD">
        <w:instrText xml:space="preserve"> GOTOBUTTON ZEqnNum146839  \* MERGEFORMAT </w:instrText>
      </w:r>
      <w:r w:rsidRPr="005149BD">
        <w:fldChar w:fldCharType="begin"/>
      </w:r>
      <w:r w:rsidRPr="005149BD">
        <w:instrText xml:space="preserve"> REF ZEqnNum146839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12</w:instrText>
      </w:r>
      <w:r w:rsidR="005F0535" w:rsidRPr="005149BD">
        <w:instrText>)</w:instrText>
      </w:r>
      <w:r w:rsidRPr="005149BD">
        <w:fldChar w:fldCharType="end"/>
      </w:r>
      <w:r w:rsidRPr="005149BD">
        <w:fldChar w:fldCharType="end"/>
      </w:r>
      <w:r w:rsidRPr="005149BD">
        <w:t>. In this breaking formulation the fraction breaking waves</w:t>
      </w:r>
      <w:r w:rsidR="00116131" w:rsidRPr="005149BD">
        <w:t xml:space="preserve"> </w:t>
      </w:r>
      <w:proofErr w:type="spellStart"/>
      <w:r w:rsidR="00116131" w:rsidRPr="005149BD">
        <w:rPr>
          <w:i/>
        </w:rPr>
        <w:t>Q</w:t>
      </w:r>
      <w:r w:rsidR="00116131" w:rsidRPr="005149BD">
        <w:rPr>
          <w:i/>
          <w:vertAlign w:val="subscript"/>
        </w:rPr>
        <w:t>b</w:t>
      </w:r>
      <w:proofErr w:type="spellEnd"/>
      <w:r w:rsidRPr="005149BD">
        <w:t xml:space="preserve"> </w:t>
      </w:r>
      <w:r w:rsidR="00116131" w:rsidRPr="005149BD">
        <w:t xml:space="preserve">and breaking wave height </w:t>
      </w:r>
      <w:proofErr w:type="spellStart"/>
      <w:r w:rsidR="00116131" w:rsidRPr="005149BD">
        <w:rPr>
          <w:i/>
        </w:rPr>
        <w:t>H</w:t>
      </w:r>
      <w:r w:rsidR="00116131" w:rsidRPr="005149BD">
        <w:rPr>
          <w:i/>
          <w:vertAlign w:val="subscript"/>
        </w:rPr>
        <w:t>b</w:t>
      </w:r>
      <w:proofErr w:type="spellEnd"/>
      <w:r w:rsidR="00116131" w:rsidRPr="005149BD">
        <w:t xml:space="preserve"> </w:t>
      </w:r>
      <w:r w:rsidRPr="005149BD">
        <w:t xml:space="preserve">is calculated differently compared to the </w:t>
      </w:r>
      <w:r w:rsidR="00116131" w:rsidRPr="005149BD">
        <w:t xml:space="preserve">breaking formulations used for the </w:t>
      </w:r>
      <w:r w:rsidRPr="005149BD">
        <w:t xml:space="preserve">non-stationary situation. </w:t>
      </w:r>
      <w:r w:rsidR="00116131" w:rsidRPr="005149BD">
        <w:t xml:space="preserve">In </w:t>
      </w:r>
      <w:r w:rsidR="00116131" w:rsidRPr="005149BD">
        <w:fldChar w:fldCharType="begin"/>
      </w:r>
      <w:r w:rsidR="00116131" w:rsidRPr="005149BD">
        <w:instrText xml:space="preserve"> GOTOBUTTON ZEqnNum146839  \* MERGEFORMAT </w:instrText>
      </w:r>
      <w:r w:rsidR="00116131" w:rsidRPr="005149BD">
        <w:fldChar w:fldCharType="begin"/>
      </w:r>
      <w:r w:rsidR="00116131" w:rsidRPr="005149BD">
        <w:instrText xml:space="preserve"> REF ZEqnNum146839 \* Charformat \! \* MERGEFORMAT </w:instrText>
      </w:r>
      <w:r w:rsidR="00116131" w:rsidRPr="005149BD">
        <w:fldChar w:fldCharType="separate"/>
      </w:r>
      <w:r w:rsidR="005F0535" w:rsidRPr="005149BD">
        <w:instrText>(</w:instrText>
      </w:r>
      <w:r w:rsidR="005F0535">
        <w:instrText>1</w:instrText>
      </w:r>
      <w:r w:rsidR="005F0535" w:rsidRPr="005149BD">
        <w:instrText>.</w:instrText>
      </w:r>
      <w:r w:rsidR="005F0535">
        <w:instrText>12</w:instrText>
      </w:r>
      <w:r w:rsidR="005F0535" w:rsidRPr="005149BD">
        <w:instrText>)</w:instrText>
      </w:r>
      <w:r w:rsidR="00116131" w:rsidRPr="005149BD">
        <w:fldChar w:fldCharType="end"/>
      </w:r>
      <w:r w:rsidR="00116131" w:rsidRPr="005149BD">
        <w:fldChar w:fldCharType="end"/>
      </w:r>
      <w:r w:rsidR="00116131" w:rsidRPr="005149BD">
        <w:t xml:space="preserve"> </w:t>
      </w:r>
      <w:r w:rsidR="00116131" w:rsidRPr="005149BD">
        <w:rPr>
          <w:i/>
          <w:color w:val="252525"/>
          <w:szCs w:val="21"/>
          <w:shd w:val="clear" w:color="auto" w:fill="FFFFFF"/>
        </w:rPr>
        <w:t>α</w:t>
      </w:r>
      <w:r w:rsidR="00116131" w:rsidRPr="005149BD">
        <w:rPr>
          <w:color w:val="252525"/>
          <w:szCs w:val="21"/>
          <w:shd w:val="clear" w:color="auto" w:fill="FFFFFF"/>
        </w:rPr>
        <w:t xml:space="preserve"> is applied as </w:t>
      </w:r>
      <w:r w:rsidR="00116131" w:rsidRPr="005149BD">
        <w:t xml:space="preserve">wave dissipation coefficient, </w:t>
      </w:r>
      <w:proofErr w:type="spellStart"/>
      <w:r w:rsidR="00116131" w:rsidRPr="005149BD">
        <w:rPr>
          <w:i/>
        </w:rPr>
        <w:t>f</w:t>
      </w:r>
      <w:r w:rsidR="00116131" w:rsidRPr="005149BD">
        <w:rPr>
          <w:i/>
          <w:vertAlign w:val="subscript"/>
        </w:rPr>
        <w:t>rep</w:t>
      </w:r>
      <w:proofErr w:type="spellEnd"/>
      <w:r w:rsidR="00116131" w:rsidRPr="005149BD">
        <w:t xml:space="preserve"> represents a representative intrinsic frequency and </w:t>
      </w:r>
      <w:r w:rsidR="00116131" w:rsidRPr="005149BD">
        <w:rPr>
          <w:i/>
        </w:rPr>
        <w:t>y</w:t>
      </w:r>
      <w:r w:rsidR="00116131" w:rsidRPr="005149BD">
        <w:t xml:space="preserve"> is a calibration factor. The stationary wave breaking formulation </w:t>
      </w:r>
      <w:r w:rsidRPr="005149BD">
        <w:t xml:space="preserve">is coded with </w:t>
      </w:r>
      <w:r w:rsidRPr="005149BD">
        <w:rPr>
          <w:i/>
        </w:rPr>
        <w:t>break=4</w:t>
      </w:r>
      <w:r w:rsidRPr="005149BD">
        <w:t>.</w:t>
      </w:r>
      <w:r w:rsidR="000921A6" w:rsidRPr="005149BD">
        <w:t xml:space="preserve">  </w:t>
      </w:r>
    </w:p>
    <w:p w:rsidR="00CA54E5" w:rsidRPr="005149BD" w:rsidRDefault="00CA54E5" w:rsidP="00541B22"/>
    <w:p w:rsidR="00F15B77" w:rsidRPr="005149BD" w:rsidRDefault="00F15B77" w:rsidP="00541B22">
      <w:pPr>
        <w:pStyle w:val="MTDisplayEquation"/>
      </w:pPr>
      <w:r w:rsidRPr="005149BD">
        <w:tab/>
      </w:r>
      <w:r w:rsidR="00116131" w:rsidRPr="005149BD">
        <w:rPr>
          <w:position w:val="-66"/>
        </w:rPr>
        <w:object w:dxaOrig="4440" w:dyaOrig="1440">
          <v:shape id="_x0000_i1036" type="#_x0000_t75" style="width:222.45pt;height:73.05pt" o:ole="">
            <v:imagedata r:id="rId45" o:title=""/>
          </v:shape>
          <o:OLEObject Type="Embed" ProgID="Equation.DSMT4" ShapeID="_x0000_i1036" DrawAspect="Content" ObjectID="_1485343291" r:id="rId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6" w:name="ZEqnNum146839"/>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12</w:instrText>
        </w:r>
      </w:fldSimple>
      <w:r w:rsidRPr="005149BD">
        <w:instrText>)</w:instrText>
      </w:r>
      <w:bookmarkEnd w:id="56"/>
      <w:r w:rsidRPr="005149BD">
        <w:fldChar w:fldCharType="end"/>
      </w:r>
    </w:p>
    <w:p w:rsidR="000921A6" w:rsidRPr="005149BD" w:rsidRDefault="000921A6" w:rsidP="00541B22"/>
    <w:p w:rsidR="000921A6" w:rsidRPr="005149BD" w:rsidRDefault="000921A6" w:rsidP="00541B22">
      <w:r w:rsidRPr="005149BD">
        <w:tab/>
      </w:r>
    </w:p>
    <w:p w:rsidR="000921A6" w:rsidRPr="005149BD" w:rsidRDefault="000921A6" w:rsidP="00541B22">
      <w:r w:rsidRPr="005149BD">
        <w:t xml:space="preserve">In either </w:t>
      </w:r>
      <w:r w:rsidR="00116131" w:rsidRPr="005149BD">
        <w:t>the non-stationary</w:t>
      </w:r>
      <w:r w:rsidRPr="005149BD">
        <w:t xml:space="preserve"> or stationary case the total wave dissipation</w:t>
      </w:r>
      <w:r w:rsidR="00116131" w:rsidRPr="005149BD">
        <w:t xml:space="preserve"> </w:t>
      </w:r>
      <w:r w:rsidRPr="005149BD">
        <w:t>is distributed proporti</w:t>
      </w:r>
      <w:r w:rsidR="00116131" w:rsidRPr="005149BD">
        <w:t xml:space="preserve">onally over the wave directions with the formulation </w:t>
      </w:r>
      <w:proofErr w:type="gramStart"/>
      <w:r w:rsidR="00116131" w:rsidRPr="005149BD">
        <w:t xml:space="preserve">in </w:t>
      </w:r>
      <w:proofErr w:type="gramEnd"/>
      <w:r w:rsidR="00116131" w:rsidRPr="005149BD">
        <w:fldChar w:fldCharType="begin"/>
      </w:r>
      <w:r w:rsidR="00116131" w:rsidRPr="005149BD">
        <w:instrText xml:space="preserve"> GOTOBUTTON ZEqnNum443947  \* MERGEFORMAT </w:instrText>
      </w:r>
      <w:r w:rsidR="00116131" w:rsidRPr="005149BD">
        <w:fldChar w:fldCharType="begin"/>
      </w:r>
      <w:r w:rsidR="00116131" w:rsidRPr="005149BD">
        <w:instrText xml:space="preserve"> REF ZEqnNum443947 \* Charformat \! \* MERGEFORMAT </w:instrText>
      </w:r>
      <w:r w:rsidR="00116131" w:rsidRPr="005149BD">
        <w:fldChar w:fldCharType="separate"/>
      </w:r>
      <w:r w:rsidR="005F0535" w:rsidRPr="005149BD">
        <w:instrText>(</w:instrText>
      </w:r>
      <w:r w:rsidR="005F0535">
        <w:instrText>1</w:instrText>
      </w:r>
      <w:r w:rsidR="005F0535" w:rsidRPr="005149BD">
        <w:instrText>.</w:instrText>
      </w:r>
      <w:r w:rsidR="005F0535">
        <w:instrText>13</w:instrText>
      </w:r>
      <w:r w:rsidR="005F0535" w:rsidRPr="005149BD">
        <w:instrText>)</w:instrText>
      </w:r>
      <w:r w:rsidR="00116131" w:rsidRPr="005149BD">
        <w:fldChar w:fldCharType="end"/>
      </w:r>
      <w:r w:rsidR="00116131" w:rsidRPr="005149BD">
        <w:fldChar w:fldCharType="end"/>
      </w:r>
      <w:r w:rsidR="00116131" w:rsidRPr="005149BD">
        <w:t>.</w:t>
      </w:r>
    </w:p>
    <w:p w:rsidR="00F15B77" w:rsidRPr="005149BD" w:rsidRDefault="00F15B77" w:rsidP="00541B22"/>
    <w:p w:rsidR="00F15B77" w:rsidRPr="005149BD" w:rsidRDefault="00F15B77" w:rsidP="00541B22">
      <w:pPr>
        <w:pStyle w:val="MTDisplayEquation"/>
      </w:pPr>
      <w:r w:rsidRPr="005149BD">
        <w:tab/>
      </w:r>
      <w:r w:rsidRPr="005149BD">
        <w:rPr>
          <w:position w:val="-30"/>
        </w:rPr>
        <w:object w:dxaOrig="3700" w:dyaOrig="680">
          <v:shape id="_x0000_i1037" type="#_x0000_t75" style="width:185.35pt;height:33.85pt" o:ole="">
            <v:imagedata r:id="rId47" o:title=""/>
          </v:shape>
          <o:OLEObject Type="Embed" ProgID="Equation.DSMT4" ShapeID="_x0000_i1037" DrawAspect="Content" ObjectID="_1485343292" r:id="rId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7" w:name="ZEqnNum443947"/>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13</w:instrText>
        </w:r>
      </w:fldSimple>
      <w:r w:rsidRPr="005149BD">
        <w:instrText>)</w:instrText>
      </w:r>
      <w:bookmarkEnd w:id="57"/>
      <w:r w:rsidRPr="005149BD">
        <w:fldChar w:fldCharType="end"/>
      </w:r>
    </w:p>
    <w:p w:rsidR="000921A6" w:rsidRPr="005149BD" w:rsidRDefault="000921A6" w:rsidP="00541B22"/>
    <w:p w:rsidR="008C2325" w:rsidRPr="005149BD" w:rsidRDefault="008C2325" w:rsidP="00541B22">
      <w:pPr>
        <w:pStyle w:val="Heading4"/>
        <w:jc w:val="both"/>
      </w:pPr>
      <w:r w:rsidRPr="005149BD">
        <w:t>Bottom friction</w:t>
      </w:r>
    </w:p>
    <w:p w:rsidR="008C2325" w:rsidRPr="005149BD" w:rsidRDefault="004609B8" w:rsidP="00541B22">
      <w:r w:rsidRPr="005149BD">
        <w:t>The bottom friction dissipation is modelled as</w:t>
      </w:r>
    </w:p>
    <w:p w:rsidR="004609B8" w:rsidRPr="005149BD" w:rsidRDefault="004609B8" w:rsidP="00541B22"/>
    <w:p w:rsidR="004609B8" w:rsidRPr="0076281C" w:rsidRDefault="004609B8" w:rsidP="00541B22">
      <w:pPr>
        <w:pStyle w:val="MTDisplayEquation"/>
        <w:rPr>
          <w:lang w:val="nl-NL"/>
        </w:rPr>
      </w:pPr>
      <w:r w:rsidRPr="005149BD">
        <w:tab/>
      </w:r>
      <w:r w:rsidRPr="005149BD">
        <w:rPr>
          <w:position w:val="-34"/>
        </w:rPr>
        <w:object w:dxaOrig="2740" w:dyaOrig="859">
          <v:shape id="_x0000_i1038" type="#_x0000_t75" style="width:137.55pt;height:43pt" o:ole="">
            <v:imagedata r:id="rId49" o:title=""/>
          </v:shape>
          <o:OLEObject Type="Embed" ProgID="Equation.DSMT4" ShapeID="_x0000_i1038" DrawAspect="Content" ObjectID="_1485343293" r:id="rId50"/>
        </w:object>
      </w:r>
      <w:r w:rsidRPr="0076281C">
        <w:rPr>
          <w:lang w:val="nl-NL"/>
        </w:rPr>
        <w:t xml:space="preserve"> </w:t>
      </w:r>
      <w:r w:rsidRPr="0076281C">
        <w:rPr>
          <w:lang w:val="nl-NL"/>
        </w:rPr>
        <w:tab/>
      </w:r>
      <w:r w:rsidRPr="005149BD">
        <w:fldChar w:fldCharType="begin"/>
      </w:r>
      <w:r w:rsidRPr="0076281C">
        <w:rPr>
          <w:lang w:val="nl-NL"/>
        </w:rPr>
        <w:instrText xml:space="preserve"> MACROBUTTON MTPlaceRef \* MERGEFORMAT </w:instrText>
      </w:r>
      <w:r w:rsidRPr="005149BD">
        <w:fldChar w:fldCharType="begin"/>
      </w:r>
      <w:r w:rsidRPr="0076281C">
        <w:rPr>
          <w:lang w:val="nl-NL"/>
        </w:rPr>
        <w:instrText xml:space="preserve"> SEQ MTEqn \h \* MERGEFORMAT </w:instrText>
      </w:r>
      <w:r w:rsidRPr="005149BD">
        <w:fldChar w:fldCharType="end"/>
      </w:r>
      <w:r w:rsidRPr="0076281C">
        <w:rPr>
          <w:lang w:val="nl-NL"/>
        </w:rPr>
        <w:instrText>(</w:instrText>
      </w:r>
      <w:r w:rsidR="00967114">
        <w:fldChar w:fldCharType="begin"/>
      </w:r>
      <w:r w:rsidR="00967114" w:rsidRPr="0076281C">
        <w:rPr>
          <w:lang w:val="nl-NL"/>
        </w:rPr>
        <w:instrText xml:space="preserve"> SEQ MTSec \c \* Arabic \* MERGEFORMAT </w:instrText>
      </w:r>
      <w:r w:rsidR="00967114">
        <w:fldChar w:fldCharType="separate"/>
      </w:r>
      <w:r w:rsidR="005F0535">
        <w:rPr>
          <w:noProof/>
          <w:lang w:val="nl-NL"/>
        </w:rPr>
        <w:instrText>1</w:instrText>
      </w:r>
      <w:r w:rsidR="00967114">
        <w:rPr>
          <w:noProof/>
        </w:rPr>
        <w:fldChar w:fldCharType="end"/>
      </w:r>
      <w:r w:rsidRPr="0076281C">
        <w:rPr>
          <w:lang w:val="nl-NL"/>
        </w:rPr>
        <w:instrText>.</w:instrText>
      </w:r>
      <w:r w:rsidR="00967114">
        <w:fldChar w:fldCharType="begin"/>
      </w:r>
      <w:r w:rsidR="00967114" w:rsidRPr="0076281C">
        <w:rPr>
          <w:lang w:val="nl-NL"/>
        </w:rPr>
        <w:instrText xml:space="preserve"> SEQ MTEqn \c \* Arabic \* MERGEFORMAT </w:instrText>
      </w:r>
      <w:r w:rsidR="00967114">
        <w:fldChar w:fldCharType="separate"/>
      </w:r>
      <w:r w:rsidR="005F0535">
        <w:rPr>
          <w:noProof/>
          <w:lang w:val="nl-NL"/>
        </w:rPr>
        <w:instrText>14</w:instrText>
      </w:r>
      <w:r w:rsidR="00967114">
        <w:rPr>
          <w:noProof/>
        </w:rPr>
        <w:fldChar w:fldCharType="end"/>
      </w:r>
      <w:r w:rsidRPr="0076281C">
        <w:rPr>
          <w:lang w:val="nl-NL"/>
        </w:rPr>
        <w:instrText>)</w:instrText>
      </w:r>
      <w:r w:rsidRPr="005149BD">
        <w:fldChar w:fldCharType="end"/>
      </w:r>
    </w:p>
    <w:p w:rsidR="00C57871" w:rsidRPr="0076281C" w:rsidRDefault="00C57871" w:rsidP="00541B22">
      <w:pPr>
        <w:rPr>
          <w:lang w:val="nl-NL"/>
        </w:rPr>
      </w:pPr>
    </w:p>
    <w:p w:rsidR="004609B8" w:rsidRPr="00C57871" w:rsidRDefault="00C57871" w:rsidP="00541B22">
      <w:pPr>
        <w:rPr>
          <w:lang w:val="nl-NL"/>
        </w:rPr>
      </w:pPr>
      <w:r w:rsidRPr="00C57871">
        <w:rPr>
          <w:color w:val="FF0000"/>
          <w:lang w:val="nl-NL"/>
        </w:rPr>
        <w:t xml:space="preserve">Robert gebruikt </w:t>
      </w:r>
      <w:proofErr w:type="spellStart"/>
      <w:r>
        <w:rPr>
          <w:color w:val="FF0000"/>
          <w:lang w:val="nl-NL"/>
        </w:rPr>
        <w:t>Chezy</w:t>
      </w:r>
      <w:proofErr w:type="spellEnd"/>
      <w:r>
        <w:rPr>
          <w:color w:val="FF0000"/>
          <w:lang w:val="nl-NL"/>
        </w:rPr>
        <w:t xml:space="preserve"> voor turbulente stroming. Hoe verhoudt dit zich met huidige formuleringen?</w:t>
      </w:r>
    </w:p>
    <w:p w:rsidR="008C2325" w:rsidRPr="005149BD" w:rsidRDefault="008C2325" w:rsidP="00541B22">
      <w:pPr>
        <w:pStyle w:val="Heading4"/>
        <w:jc w:val="both"/>
      </w:pPr>
      <w:r w:rsidRPr="005149BD">
        <w:t>Vegetation</w:t>
      </w:r>
    </w:p>
    <w:p w:rsidR="008C2325" w:rsidRPr="005149BD" w:rsidRDefault="008C2325" w:rsidP="00541B22">
      <w:r w:rsidRPr="005149BD">
        <w:rPr>
          <w:color w:val="FF0000"/>
        </w:rPr>
        <w:t>Arnold</w:t>
      </w:r>
    </w:p>
    <w:p w:rsidR="008C2325" w:rsidRPr="005149BD" w:rsidRDefault="008C2325" w:rsidP="00541B22">
      <w:pPr>
        <w:pStyle w:val="Heading3"/>
        <w:jc w:val="both"/>
      </w:pPr>
      <w:bookmarkStart w:id="58" w:name="_Toc410896275"/>
      <w:r w:rsidRPr="005149BD">
        <w:t>Roller energy balance</w:t>
      </w:r>
      <w:bookmarkEnd w:id="58"/>
    </w:p>
    <w:p w:rsidR="008C2325" w:rsidRPr="005149BD" w:rsidRDefault="008C2325" w:rsidP="00541B22">
      <w:r w:rsidRPr="005149BD">
        <w:rPr>
          <w:color w:val="FF0000"/>
        </w:rPr>
        <w:t>Dano</w:t>
      </w:r>
    </w:p>
    <w:p w:rsidR="00066D6F" w:rsidRPr="005149BD" w:rsidRDefault="00066D6F" w:rsidP="00541B22">
      <w:pPr>
        <w:spacing w:line="240" w:lineRule="auto"/>
        <w:rPr>
          <w:b/>
          <w:iCs/>
          <w:szCs w:val="28"/>
        </w:rPr>
      </w:pPr>
      <w:r w:rsidRPr="005149BD">
        <w:br w:type="page"/>
      </w:r>
    </w:p>
    <w:p w:rsidR="008C2325" w:rsidRPr="005149BD" w:rsidRDefault="008C2325" w:rsidP="00541B22">
      <w:pPr>
        <w:pStyle w:val="Heading2"/>
        <w:jc w:val="both"/>
      </w:pPr>
      <w:bookmarkStart w:id="59" w:name="_Toc410896276"/>
      <w:r w:rsidRPr="005149BD">
        <w:t>Shallow water equations</w:t>
      </w:r>
      <w:bookmarkEnd w:id="59"/>
    </w:p>
    <w:p w:rsidR="008C2325" w:rsidRPr="005149BD" w:rsidRDefault="008C2325" w:rsidP="00541B22">
      <w:pPr>
        <w:rPr>
          <w:color w:val="FF0000"/>
        </w:rPr>
      </w:pPr>
      <w:r w:rsidRPr="005149BD">
        <w:rPr>
          <w:color w:val="FF0000"/>
        </w:rPr>
        <w:t>Kees</w:t>
      </w:r>
    </w:p>
    <w:p w:rsidR="00066D6F" w:rsidRPr="005149BD" w:rsidRDefault="00066D6F" w:rsidP="00541B22">
      <w:pPr>
        <w:rPr>
          <w:color w:val="FF0000"/>
        </w:rPr>
      </w:pPr>
    </w:p>
    <w:p w:rsidR="00066D6F" w:rsidRPr="005149BD" w:rsidRDefault="00066D6F" w:rsidP="00541B22">
      <w:r w:rsidRPr="005149BD">
        <w:t xml:space="preserve">For the low-frequency and mean flows we use the shallow water equations. To account for the wave induced mass-flux and the subsequent (return) flow these are cast into a depth-averaged Generalized Lagrangian Mean (GLM) formulation (Andrews and McIntyre, 1978, Walstra et al, 2000). In such a framework, the momentum and continuity equations are formulated in terms of the </w:t>
      </w:r>
      <w:proofErr w:type="spellStart"/>
      <w:r w:rsidRPr="005149BD">
        <w:t>Lagrangian</w:t>
      </w:r>
      <w:proofErr w:type="spellEnd"/>
      <w:r w:rsidRPr="005149BD">
        <w:t xml:space="preserve"> velocity</w:t>
      </w:r>
      <w:r w:rsidRPr="005149BD">
        <w:rPr>
          <w:i/>
        </w:rPr>
        <w:t xml:space="preserve"> </w:t>
      </w:r>
      <w:proofErr w:type="spellStart"/>
      <w:r w:rsidRPr="005149BD">
        <w:rPr>
          <w:i/>
        </w:rPr>
        <w:t>u</w:t>
      </w:r>
      <w:r w:rsidRPr="005149BD">
        <w:rPr>
          <w:i/>
          <w:vertAlign w:val="superscript"/>
        </w:rPr>
        <w:t>L</w:t>
      </w:r>
      <w:proofErr w:type="spellEnd"/>
      <w:r w:rsidRPr="005149BD">
        <w:rPr>
          <w:i/>
        </w:rPr>
        <w:t xml:space="preserve"> </w:t>
      </w:r>
      <w:r w:rsidRPr="005149BD">
        <w:t>which is defined as the distance a water particle travels in one wave period, divided by that period. This velocity is related to the Eulerian velocity (the short-wave-averaged velocity observed at a fixed point) by:</w:t>
      </w:r>
    </w:p>
    <w:p w:rsidR="00066D6F" w:rsidRPr="005149BD" w:rsidRDefault="00066D6F" w:rsidP="00541B22"/>
    <w:p w:rsidR="00066D6F" w:rsidRPr="005149BD" w:rsidRDefault="00066D6F" w:rsidP="00541B22">
      <w:pPr>
        <w:pStyle w:val="MTDisplayEquation"/>
      </w:pPr>
      <w:r w:rsidRPr="005149BD">
        <w:tab/>
      </w:r>
      <w:r w:rsidRPr="005149BD">
        <w:rPr>
          <w:position w:val="-10"/>
        </w:rPr>
        <w:object w:dxaOrig="3220" w:dyaOrig="360">
          <v:shape id="_x0000_i1039" type="#_x0000_t75" style="width:160.65pt;height:17.75pt" o:ole="">
            <v:imagedata r:id="rId51" o:title=""/>
          </v:shape>
          <o:OLEObject Type="Embed" ProgID="Equation.DSMT4" ShapeID="_x0000_i1039" DrawAspect="Content" ObjectID="_1485343294" r:id="rId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0" w:name="ZEqnNum457587"/>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15</w:instrText>
        </w:r>
      </w:fldSimple>
      <w:r w:rsidRPr="005149BD">
        <w:instrText>)</w:instrText>
      </w:r>
      <w:bookmarkEnd w:id="60"/>
      <w:r w:rsidRPr="005149BD">
        <w:fldChar w:fldCharType="end"/>
      </w:r>
    </w:p>
    <w:p w:rsidR="00066D6F" w:rsidRPr="005149BD" w:rsidRDefault="00066D6F" w:rsidP="00541B22"/>
    <w:p w:rsidR="00066D6F" w:rsidRPr="005149BD" w:rsidRDefault="00066D6F" w:rsidP="00541B22">
      <w:r w:rsidRPr="005149BD">
        <w:t xml:space="preserve">In </w:t>
      </w:r>
      <w:r w:rsidRPr="005149BD">
        <w:fldChar w:fldCharType="begin"/>
      </w:r>
      <w:r w:rsidRPr="005149BD">
        <w:instrText xml:space="preserve"> GOTOBUTTON ZEqnNum457587  \* MERGEFORMAT </w:instrText>
      </w:r>
      <w:r w:rsidRPr="005149BD">
        <w:fldChar w:fldCharType="begin"/>
      </w:r>
      <w:r w:rsidRPr="005149BD">
        <w:instrText xml:space="preserve"> REF ZEqnNum457587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15</w:instrText>
      </w:r>
      <w:r w:rsidR="005F0535" w:rsidRPr="005149BD">
        <w:instrText>)</w:instrText>
      </w:r>
      <w:r w:rsidRPr="005149BD">
        <w:fldChar w:fldCharType="end"/>
      </w:r>
      <w:r w:rsidRPr="005149BD">
        <w:fldChar w:fldCharType="end"/>
      </w:r>
      <w:r w:rsidRPr="005149BD">
        <w:t xml:space="preserve"> </w:t>
      </w:r>
      <w:proofErr w:type="spellStart"/>
      <w:r w:rsidRPr="005149BD">
        <w:t>u</w:t>
      </w:r>
      <w:r w:rsidRPr="005149BD">
        <w:rPr>
          <w:vertAlign w:val="superscript"/>
        </w:rPr>
        <w:t>S</w:t>
      </w:r>
      <w:proofErr w:type="spellEnd"/>
      <w:r w:rsidRPr="005149BD">
        <w:t xml:space="preserve"> and </w:t>
      </w:r>
      <w:proofErr w:type="spellStart"/>
      <w:r w:rsidRPr="005149BD">
        <w:t>v</w:t>
      </w:r>
      <w:r w:rsidRPr="005149BD">
        <w:rPr>
          <w:vertAlign w:val="superscript"/>
        </w:rPr>
        <w:t>S</w:t>
      </w:r>
      <w:proofErr w:type="spellEnd"/>
      <w:r w:rsidRPr="005149BD">
        <w:t xml:space="preserve"> represents the Stokes drift in x- and y-direction respectively (Phillips, 1977). The Strokes drift is calculated with </w:t>
      </w:r>
      <w:r w:rsidRPr="005149BD">
        <w:fldChar w:fldCharType="begin"/>
      </w:r>
      <w:r w:rsidRPr="005149BD">
        <w:instrText xml:space="preserve"> GOTOBUTTON ZEqnNum619151  \* MERGEFORMAT </w:instrText>
      </w:r>
      <w:r w:rsidRPr="005149BD">
        <w:fldChar w:fldCharType="begin"/>
      </w:r>
      <w:r w:rsidRPr="005149BD">
        <w:instrText xml:space="preserve"> REF ZEqnNum619151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16</w:instrText>
      </w:r>
      <w:r w:rsidR="005F0535" w:rsidRPr="005149BD">
        <w:instrText>)</w:instrText>
      </w:r>
      <w:r w:rsidRPr="005149BD">
        <w:fldChar w:fldCharType="end"/>
      </w:r>
      <w:r w:rsidRPr="005149BD">
        <w:fldChar w:fldCharType="end"/>
      </w:r>
      <w:r w:rsidRPr="005149BD">
        <w:t xml:space="preserve"> in which the wave-group varying short wave energy </w:t>
      </w:r>
      <w:proofErr w:type="spellStart"/>
      <w:proofErr w:type="gramStart"/>
      <w:r w:rsidRPr="005149BD">
        <w:rPr>
          <w:i/>
        </w:rPr>
        <w:t>E</w:t>
      </w:r>
      <w:r w:rsidRPr="005149BD">
        <w:rPr>
          <w:i/>
          <w:vertAlign w:val="subscript"/>
        </w:rPr>
        <w:t>w</w:t>
      </w:r>
      <w:proofErr w:type="spellEnd"/>
      <w:proofErr w:type="gramEnd"/>
      <w:r w:rsidRPr="005149BD">
        <w:t xml:space="preserve"> and direction are obtained from the wave-action balance.</w:t>
      </w:r>
    </w:p>
    <w:p w:rsidR="00066D6F" w:rsidRPr="005149BD" w:rsidRDefault="00066D6F" w:rsidP="00541B22"/>
    <w:p w:rsidR="00066D6F" w:rsidRPr="005149BD" w:rsidRDefault="00066D6F" w:rsidP="00541B22">
      <w:pPr>
        <w:pStyle w:val="MTDisplayEquation"/>
      </w:pPr>
      <w:r w:rsidRPr="005149BD">
        <w:tab/>
      </w:r>
      <w:r w:rsidRPr="005149BD">
        <w:rPr>
          <w:position w:val="-28"/>
        </w:rPr>
        <w:object w:dxaOrig="3480" w:dyaOrig="660">
          <v:shape id="_x0000_i1040" type="#_x0000_t75" style="width:174.1pt;height:33.85pt" o:ole="">
            <v:imagedata r:id="rId53" o:title=""/>
          </v:shape>
          <o:OLEObject Type="Embed" ProgID="Equation.DSMT4" ShapeID="_x0000_i1040" DrawAspect="Content" ObjectID="_1485343295" r:id="rId5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1" w:name="ZEqnNum61915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16</w:instrText>
        </w:r>
      </w:fldSimple>
      <w:r w:rsidRPr="005149BD">
        <w:instrText>)</w:instrText>
      </w:r>
      <w:bookmarkEnd w:id="61"/>
      <w:r w:rsidRPr="005149BD">
        <w:fldChar w:fldCharType="end"/>
      </w:r>
    </w:p>
    <w:p w:rsidR="00066D6F" w:rsidRPr="005149BD" w:rsidRDefault="00066D6F" w:rsidP="00541B22"/>
    <w:p w:rsidR="00066D6F" w:rsidRPr="005149BD" w:rsidRDefault="00066D6F" w:rsidP="00541B22">
      <w:r w:rsidRPr="005149BD">
        <w:t xml:space="preserve">The resulting GLM-momentum equations are given by:  </w:t>
      </w:r>
    </w:p>
    <w:p w:rsidR="00066D6F" w:rsidRPr="005149BD" w:rsidRDefault="00066D6F" w:rsidP="00541B22"/>
    <w:p w:rsidR="00066D6F" w:rsidRPr="005149BD" w:rsidRDefault="00066D6F" w:rsidP="00541B22">
      <w:pPr>
        <w:pStyle w:val="MTDisplayEquation"/>
      </w:pPr>
      <w:r w:rsidRPr="005149BD">
        <w:tab/>
      </w:r>
      <w:r w:rsidRPr="005149BD">
        <w:rPr>
          <w:position w:val="-104"/>
        </w:rPr>
        <w:object w:dxaOrig="7140" w:dyaOrig="2260">
          <v:shape id="_x0000_i1041" type="#_x0000_t75" style="width:357.3pt;height:113.35pt" o:ole="">
            <v:imagedata r:id="rId55" o:title=""/>
          </v:shape>
          <o:OLEObject Type="Embed" ProgID="Equation.DSMT4" ShapeID="_x0000_i1041" DrawAspect="Content" ObjectID="_1485343296" r:id="rId5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2" w:name="ZEqnNum343516"/>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17</w:instrText>
        </w:r>
      </w:fldSimple>
      <w:r w:rsidRPr="005149BD">
        <w:instrText>)</w:instrText>
      </w:r>
      <w:bookmarkEnd w:id="62"/>
      <w:r w:rsidRPr="005149BD">
        <w:fldChar w:fldCharType="end"/>
      </w:r>
    </w:p>
    <w:p w:rsidR="00066D6F" w:rsidRPr="005149BD" w:rsidRDefault="00066D6F" w:rsidP="00541B22"/>
    <w:p w:rsidR="00066D6F" w:rsidRPr="005149BD" w:rsidRDefault="005B6B63" w:rsidP="00541B22">
      <w:r w:rsidRPr="005149BD">
        <w:t xml:space="preserve">In </w:t>
      </w:r>
      <w:r w:rsidRPr="005149BD">
        <w:fldChar w:fldCharType="begin"/>
      </w:r>
      <w:r w:rsidRPr="005149BD">
        <w:instrText xml:space="preserve"> GOTOBUTTON ZEqnNum343516  \* MERGEFORMAT </w:instrText>
      </w:r>
      <w:r w:rsidRPr="005149BD">
        <w:fldChar w:fldCharType="begin"/>
      </w:r>
      <w:r w:rsidRPr="005149BD">
        <w:instrText xml:space="preserve"> REF ZEqnNum343516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17</w:instrText>
      </w:r>
      <w:r w:rsidR="005F0535" w:rsidRPr="005149BD">
        <w:instrText>)</w:instrText>
      </w:r>
      <w:r w:rsidRPr="005149BD">
        <w:fldChar w:fldCharType="end"/>
      </w:r>
      <w:r w:rsidRPr="005149BD">
        <w:fldChar w:fldCharType="end"/>
      </w:r>
      <w:r w:rsidRPr="005149BD">
        <w:t xml:space="preserve"> </w:t>
      </w:r>
      <w:proofErr w:type="spellStart"/>
      <w:r w:rsidRPr="005149BD">
        <w:rPr>
          <w:i/>
        </w:rPr>
        <w:t>τ</w:t>
      </w:r>
      <w:r w:rsidRPr="005149BD">
        <w:rPr>
          <w:i/>
          <w:vertAlign w:val="subscript"/>
        </w:rPr>
        <w:t>bx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by</w:t>
      </w:r>
      <w:proofErr w:type="spellEnd"/>
      <w:r w:rsidRPr="005149BD">
        <w:rPr>
          <w:vertAlign w:val="subscript"/>
        </w:rPr>
        <w:t xml:space="preserve"> </w:t>
      </w:r>
      <w:r w:rsidR="00066D6F" w:rsidRPr="005149BD">
        <w:t xml:space="preserve">are the bed shear stresses, </w:t>
      </w:r>
      <w:r w:rsidRPr="005149BD">
        <w:rPr>
          <w:i/>
        </w:rPr>
        <w:t>η</w:t>
      </w:r>
      <w:r w:rsidRPr="005149BD">
        <w:t xml:space="preserve"> is the water level, </w:t>
      </w:r>
      <w:r w:rsidRPr="005149BD">
        <w:rPr>
          <w:i/>
        </w:rPr>
        <w:t>F</w:t>
      </w:r>
      <w:r w:rsidRPr="005149BD">
        <w:t xml:space="preserve"> </w:t>
      </w:r>
      <w:r w:rsidR="00066D6F" w:rsidRPr="005149BD">
        <w:t xml:space="preserve">are the wave-induced stresses, </w:t>
      </w:r>
      <w:r w:rsidRPr="005149BD">
        <w:rPr>
          <w:i/>
        </w:rPr>
        <w:t>v</w:t>
      </w:r>
      <w:r w:rsidR="00066D6F" w:rsidRPr="005149BD">
        <w:t xml:space="preserve"> is the horizontal viscosity and </w:t>
      </w:r>
      <w:r w:rsidR="00066D6F" w:rsidRPr="005149BD">
        <w:rPr>
          <w:i/>
        </w:rPr>
        <w:t>f</w:t>
      </w:r>
      <w:r w:rsidR="00066D6F" w:rsidRPr="005149BD">
        <w:t xml:space="preserve"> is the </w:t>
      </w:r>
      <w:proofErr w:type="spellStart"/>
      <w:r w:rsidR="00066D6F" w:rsidRPr="005149BD">
        <w:t>Coriolis</w:t>
      </w:r>
      <w:proofErr w:type="spellEnd"/>
      <w:r w:rsidR="00066D6F" w:rsidRPr="005149BD">
        <w:t xml:space="preserve"> coefficient. The bottom shear stress terms</w:t>
      </w:r>
      <w:r w:rsidRPr="005149BD">
        <w:t xml:space="preserve"> (</w:t>
      </w:r>
      <w:proofErr w:type="spellStart"/>
      <w:r w:rsidRPr="005149BD">
        <w:rPr>
          <w:i/>
        </w:rPr>
        <w:t>τ</w:t>
      </w:r>
      <w:r w:rsidRPr="005149BD">
        <w:rPr>
          <w:i/>
          <w:vertAlign w:val="subscript"/>
        </w:rPr>
        <w:t>sx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sy</w:t>
      </w:r>
      <w:proofErr w:type="spellEnd"/>
      <w:r w:rsidRPr="005149BD">
        <w:t xml:space="preserve">) </w:t>
      </w:r>
      <w:r w:rsidR="00066D6F" w:rsidRPr="005149BD">
        <w:t xml:space="preserve">are calculated with the Eulerian velocities as experienced by the bed and not with the GLM velocities. Also, the boundary </w:t>
      </w:r>
      <w:r w:rsidRPr="005149BD">
        <w:t>conditions for the flow computations are</w:t>
      </w:r>
      <w:r w:rsidR="00066D6F" w:rsidRPr="005149BD">
        <w:t xml:space="preserve"> expressed in </w:t>
      </w:r>
      <w:r w:rsidRPr="005149BD">
        <w:t xml:space="preserve">function of Lagrangian and not Eulerian velocities. </w:t>
      </w:r>
    </w:p>
    <w:p w:rsidR="0039110F" w:rsidRDefault="0039110F" w:rsidP="00541B22">
      <w:pPr>
        <w:spacing w:line="240" w:lineRule="auto"/>
      </w:pPr>
    </w:p>
    <w:p w:rsidR="0039110F" w:rsidRDefault="0039110F" w:rsidP="00541B22">
      <w:pPr>
        <w:spacing w:line="240" w:lineRule="auto"/>
      </w:pPr>
      <w:r>
        <w:t>The horizontal viscosity (</w:t>
      </w:r>
      <w:proofErr w:type="spellStart"/>
      <w:r w:rsidR="00E75CB0" w:rsidRPr="00E75CB0">
        <w:rPr>
          <w:i/>
        </w:rPr>
        <w:t>v</w:t>
      </w:r>
      <w:r w:rsidR="00E75CB0" w:rsidRPr="00E75CB0">
        <w:rPr>
          <w:i/>
          <w:vertAlign w:val="subscript"/>
        </w:rPr>
        <w:t>h</w:t>
      </w:r>
      <w:proofErr w:type="spellEnd"/>
      <w:r>
        <w:t xml:space="preserve">) </w:t>
      </w:r>
      <w:r w:rsidR="002909C4">
        <w:t xml:space="preserve">is by default </w:t>
      </w:r>
      <w:r>
        <w:t xml:space="preserve">computed using the </w:t>
      </w:r>
      <w:proofErr w:type="spellStart"/>
      <w:r>
        <w:t>Smagorinsky</w:t>
      </w:r>
      <w:proofErr w:type="spellEnd"/>
      <w:r>
        <w:t xml:space="preserve"> (1963) model to account for the exchange of horizontal momentum at spatial scales smaller than the computational grid size, which is given as:</w:t>
      </w:r>
    </w:p>
    <w:p w:rsidR="00E75CB0" w:rsidRDefault="00E75CB0" w:rsidP="00541B22">
      <w:pPr>
        <w:spacing w:line="240" w:lineRule="auto"/>
      </w:pPr>
    </w:p>
    <w:p w:rsidR="00E75CB0" w:rsidRDefault="00E75CB0" w:rsidP="00541B22">
      <w:pPr>
        <w:pStyle w:val="MTDisplayEquation"/>
      </w:pPr>
      <w:r>
        <w:tab/>
      </w:r>
      <w:r w:rsidR="001D604B" w:rsidRPr="00E75CB0">
        <w:rPr>
          <w:position w:val="-32"/>
        </w:rPr>
        <w:object w:dxaOrig="4800" w:dyaOrig="840">
          <v:shape id="_x0000_i1042" type="#_x0000_t75" style="width:240.2pt;height:41.9pt" o:ole="">
            <v:imagedata r:id="rId57" o:title=""/>
          </v:shape>
          <o:OLEObject Type="Embed" ProgID="Equation.DSMT4" ShapeID="_x0000_i1042" DrawAspect="Content" ObjectID="_1485343297"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76487"/>
      <w:r>
        <w:instrText>(</w:instrText>
      </w:r>
      <w:fldSimple w:instr=" SEQ MTSec \c \* Arabic \* MERGEFORMAT ">
        <w:r w:rsidR="005F0535">
          <w:rPr>
            <w:noProof/>
          </w:rPr>
          <w:instrText>1</w:instrText>
        </w:r>
      </w:fldSimple>
      <w:r>
        <w:instrText>.</w:instrText>
      </w:r>
      <w:fldSimple w:instr=" SEQ MTEqn \c \* Arabic \* MERGEFORMAT ">
        <w:r w:rsidR="005F0535">
          <w:rPr>
            <w:noProof/>
          </w:rPr>
          <w:instrText>18</w:instrText>
        </w:r>
      </w:fldSimple>
      <w:r>
        <w:instrText>)</w:instrText>
      </w:r>
      <w:bookmarkEnd w:id="63"/>
      <w:r>
        <w:fldChar w:fldCharType="end"/>
      </w:r>
    </w:p>
    <w:p w:rsidR="0039110F" w:rsidRDefault="0039110F" w:rsidP="00541B22">
      <w:pPr>
        <w:spacing w:line="240" w:lineRule="auto"/>
      </w:pPr>
    </w:p>
    <w:p w:rsidR="0039110F" w:rsidRDefault="00E75CB0" w:rsidP="00541B22">
      <w:pPr>
        <w:spacing w:line="240" w:lineRule="auto"/>
      </w:pPr>
      <w:r>
        <w:t xml:space="preserve">In </w:t>
      </w:r>
      <w:r>
        <w:fldChar w:fldCharType="begin"/>
      </w:r>
      <w:r>
        <w:instrText xml:space="preserve"> GOTOBUTTON ZEqnNum576487  \* MERGEFORMAT </w:instrText>
      </w:r>
      <w:r>
        <w:fldChar w:fldCharType="begin"/>
      </w:r>
      <w:r>
        <w:instrText xml:space="preserve"> REF ZEqnNum576487 \* Charformat \! \* MERGEFORMAT </w:instrText>
      </w:r>
      <w:r>
        <w:fldChar w:fldCharType="separate"/>
      </w:r>
      <w:r w:rsidR="005F0535">
        <w:instrText>(1.18)</w:instrText>
      </w:r>
      <w:r>
        <w:fldChar w:fldCharType="end"/>
      </w:r>
      <w:r>
        <w:fldChar w:fldCharType="end"/>
      </w:r>
      <w:r>
        <w:t xml:space="preserve"> </w:t>
      </w:r>
      <w:proofErr w:type="spellStart"/>
      <w:r w:rsidR="0039110F">
        <w:t>c</w:t>
      </w:r>
      <w:r w:rsidR="0039110F" w:rsidRPr="00E75CB0">
        <w:rPr>
          <w:vertAlign w:val="subscript"/>
        </w:rPr>
        <w:t>S</w:t>
      </w:r>
      <w:proofErr w:type="spellEnd"/>
      <w:r w:rsidR="0039110F">
        <w:t xml:space="preserve"> is the </w:t>
      </w:r>
      <w:proofErr w:type="spellStart"/>
      <w:r w:rsidR="0039110F">
        <w:t>Smagorinsky</w:t>
      </w:r>
      <w:proofErr w:type="spellEnd"/>
      <w:r w:rsidR="0039110F">
        <w:t xml:space="preserve"> constant, set at 0.1 in all model simulations</w:t>
      </w:r>
      <w:r w:rsidR="002909C4">
        <w:t>. It</w:t>
      </w:r>
      <w:r w:rsidR="001D604B">
        <w:t xml:space="preserve"> is also possible to use a user-</w:t>
      </w:r>
      <w:r w:rsidR="002909C4">
        <w:t xml:space="preserve">defined value for the horizontal viscosity (keyword </w:t>
      </w:r>
      <w:proofErr w:type="spellStart"/>
      <w:r w:rsidR="002909C4" w:rsidRPr="000F2627">
        <w:rPr>
          <w:i/>
        </w:rPr>
        <w:t>smag</w:t>
      </w:r>
      <w:proofErr w:type="spellEnd"/>
      <w:r w:rsidR="002909C4" w:rsidRPr="000F2627">
        <w:rPr>
          <w:i/>
        </w:rPr>
        <w:t xml:space="preserve"> = 0</w:t>
      </w:r>
      <w:r w:rsidR="002909C4">
        <w:t>).</w:t>
      </w:r>
    </w:p>
    <w:p w:rsidR="00D301C2" w:rsidRPr="005149BD" w:rsidRDefault="00D301C2" w:rsidP="00541B22">
      <w:pPr>
        <w:spacing w:line="240" w:lineRule="auto"/>
        <w:rPr>
          <w:b/>
          <w:iCs/>
          <w:szCs w:val="28"/>
        </w:rPr>
      </w:pPr>
      <w:r w:rsidRPr="005149BD">
        <w:br w:type="page"/>
      </w:r>
    </w:p>
    <w:p w:rsidR="008C2325" w:rsidRPr="005149BD" w:rsidRDefault="008C2325" w:rsidP="00541B22">
      <w:pPr>
        <w:pStyle w:val="Heading2"/>
        <w:jc w:val="both"/>
      </w:pPr>
      <w:bookmarkStart w:id="64" w:name="_Toc410896277"/>
      <w:proofErr w:type="spellStart"/>
      <w:r w:rsidRPr="005149BD">
        <w:t>Nonhydrostatic</w:t>
      </w:r>
      <w:proofErr w:type="spellEnd"/>
      <w:r w:rsidRPr="005149BD">
        <w:t xml:space="preserve"> pressure correction</w:t>
      </w:r>
      <w:bookmarkEnd w:id="64"/>
    </w:p>
    <w:p w:rsidR="008C2325" w:rsidRPr="005149BD" w:rsidRDefault="00C57871" w:rsidP="00541B22">
      <w:r>
        <w:rPr>
          <w:color w:val="FF0000"/>
        </w:rPr>
        <w:t>Kees / Robert</w:t>
      </w:r>
    </w:p>
    <w:p w:rsidR="000F2B61" w:rsidRDefault="000F2B61" w:rsidP="00541B22">
      <w:pPr>
        <w:spacing w:line="240" w:lineRule="auto"/>
      </w:pPr>
    </w:p>
    <w:p w:rsidR="000F2B61" w:rsidRDefault="000F2B61" w:rsidP="00541B22">
      <w:pPr>
        <w:spacing w:line="240" w:lineRule="auto"/>
      </w:pPr>
    </w:p>
    <w:p w:rsidR="000F2B61" w:rsidRDefault="00C57871" w:rsidP="00541B22">
      <w:pPr>
        <w:spacing w:line="240" w:lineRule="auto"/>
      </w:pPr>
      <w:r>
        <w:t xml:space="preserve">For non-hydrostatic XBeach calculations (keyword </w:t>
      </w:r>
      <w:proofErr w:type="spellStart"/>
      <w:r w:rsidRPr="00C57871">
        <w:rPr>
          <w:i/>
        </w:rPr>
        <w:t>nonh</w:t>
      </w:r>
      <w:proofErr w:type="spellEnd"/>
      <w:r w:rsidRPr="00C57871">
        <w:rPr>
          <w:i/>
        </w:rPr>
        <w:t>=1</w:t>
      </w:r>
      <w:r>
        <w:t xml:space="preserve">) depth-averaged flow due to waves and currents are computed using the non-linear shallow water equations, including a non-hydrostatic pressure. </w:t>
      </w:r>
      <w:r w:rsidR="000F2B61">
        <w:t xml:space="preserve">The depth-averaged normalized dynamic pressure </w:t>
      </w:r>
      <w:r w:rsidR="00191AD8">
        <w:t>(</w:t>
      </w:r>
      <w:r w:rsidR="00191AD8" w:rsidRPr="00191AD8">
        <w:rPr>
          <w:i/>
        </w:rPr>
        <w:t>q</w:t>
      </w:r>
      <w:r w:rsidR="000F2B61">
        <w:t>) is derived in a method similar to a one-layer version of the SW</w:t>
      </w:r>
      <w:r w:rsidR="00183A8A">
        <w:t>ASH model (Zijlema et al. 2011).</w:t>
      </w:r>
      <w:r w:rsidR="000F2B61">
        <w:t xml:space="preserve"> </w:t>
      </w:r>
      <w:r w:rsidR="00183A8A">
        <w:t>T</w:t>
      </w:r>
      <w:r w:rsidR="000F2B61">
        <w:t>he depth averaged dynamic pressure is computed from the mean of the dynamic pressure at the surface and at the bed</w:t>
      </w:r>
      <w:r w:rsidR="00183A8A">
        <w:t xml:space="preserve"> by</w:t>
      </w:r>
      <w:r w:rsidR="000F2B61">
        <w:t xml:space="preserve"> assuming the dynamic pressure at the surface</w:t>
      </w:r>
      <w:r w:rsidR="00183A8A">
        <w:t xml:space="preserve"> to be zero and a linear change </w:t>
      </w:r>
      <w:r w:rsidR="000F2B61">
        <w:t xml:space="preserve">over depth. In order to compute the normalized dynamic pressure at the bed, the contributions of </w:t>
      </w:r>
      <w:proofErr w:type="spellStart"/>
      <w:r w:rsidR="000F2B61">
        <w:t>advective</w:t>
      </w:r>
      <w:proofErr w:type="spellEnd"/>
      <w:r w:rsidR="000F2B61">
        <w:t xml:space="preserve"> and diffusive terms to the vertical momentum balance are assumed to be negligible.</w:t>
      </w:r>
    </w:p>
    <w:p w:rsidR="00E82392" w:rsidRDefault="00E82392" w:rsidP="00541B22">
      <w:pPr>
        <w:spacing w:line="240" w:lineRule="auto"/>
      </w:pPr>
    </w:p>
    <w:p w:rsidR="00E82392" w:rsidRDefault="00E82392" w:rsidP="00541B22">
      <w:pPr>
        <w:pStyle w:val="MTDisplayEquation"/>
      </w:pPr>
      <w:r>
        <w:tab/>
      </w:r>
      <w:r w:rsidRPr="00E82392">
        <w:rPr>
          <w:position w:val="-24"/>
        </w:rPr>
        <w:object w:dxaOrig="1280" w:dyaOrig="620">
          <v:shape id="_x0000_i1043" type="#_x0000_t75" style="width:63.4pt;height:30.65pt" o:ole="">
            <v:imagedata r:id="rId59" o:title=""/>
          </v:shape>
          <o:OLEObject Type="Embed" ProgID="Equation.DSMT4" ShapeID="_x0000_i1043" DrawAspect="Content" ObjectID="_1485343298"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440417"/>
      <w:r>
        <w:instrText>(</w:instrText>
      </w:r>
      <w:fldSimple w:instr=" SEQ MTSec \c \* Arabic \* MERGEFORMAT ">
        <w:r w:rsidR="005F0535">
          <w:rPr>
            <w:noProof/>
          </w:rPr>
          <w:instrText>1</w:instrText>
        </w:r>
      </w:fldSimple>
      <w:r>
        <w:instrText>.</w:instrText>
      </w:r>
      <w:fldSimple w:instr=" SEQ MTEqn \c \* Arabic \* MERGEFORMAT ">
        <w:r w:rsidR="005F0535">
          <w:rPr>
            <w:noProof/>
          </w:rPr>
          <w:instrText>19</w:instrText>
        </w:r>
      </w:fldSimple>
      <w:r>
        <w:instrText>)</w:instrText>
      </w:r>
      <w:bookmarkEnd w:id="65"/>
      <w:r>
        <w:fldChar w:fldCharType="end"/>
      </w:r>
    </w:p>
    <w:p w:rsidR="00E82392" w:rsidRDefault="00E82392" w:rsidP="00541B22">
      <w:pPr>
        <w:pStyle w:val="MTDisplayEquation"/>
      </w:pPr>
    </w:p>
    <w:p w:rsidR="000F2B61" w:rsidRDefault="00E82392" w:rsidP="00541B22">
      <w:pPr>
        <w:pStyle w:val="MTDisplayEquation"/>
      </w:pPr>
      <w:r>
        <w:t xml:space="preserve">In </w:t>
      </w:r>
      <w:r>
        <w:fldChar w:fldCharType="begin"/>
      </w:r>
      <w:r>
        <w:instrText xml:space="preserve"> GOTOBUTTON ZEqnNum440417  \* MERGEFORMAT </w:instrText>
      </w:r>
      <w:r>
        <w:fldChar w:fldCharType="begin"/>
      </w:r>
      <w:r>
        <w:instrText xml:space="preserve"> REF ZEqnNum440417 \* Charformat \! \* MERGEFORMAT </w:instrText>
      </w:r>
      <w:r>
        <w:fldChar w:fldCharType="separate"/>
      </w:r>
      <w:r w:rsidR="005F0535">
        <w:instrText>(1.19)</w:instrText>
      </w:r>
      <w:r>
        <w:fldChar w:fldCharType="end"/>
      </w:r>
      <w:r>
        <w:fldChar w:fldCharType="end"/>
      </w:r>
      <w:r>
        <w:t xml:space="preserve"> </w:t>
      </w:r>
      <w:r w:rsidR="000F2B61" w:rsidRPr="00E82392">
        <w:rPr>
          <w:i/>
        </w:rPr>
        <w:t>w</w:t>
      </w:r>
      <w:r w:rsidR="000F2B61">
        <w:t xml:space="preserve"> is the vertical velocity and </w:t>
      </w:r>
      <w:r w:rsidR="000F2B61" w:rsidRPr="00E82392">
        <w:rPr>
          <w:i/>
        </w:rPr>
        <w:t>z</w:t>
      </w:r>
      <w:r w:rsidR="000F2B61">
        <w:t xml:space="preserve"> is the vertical coordinate.</w:t>
      </w:r>
      <w:r>
        <w:t xml:space="preserve"> </w:t>
      </w:r>
      <w:r w:rsidR="000F2B61">
        <w:t>The vertical velocity at the bed is set by t</w:t>
      </w:r>
      <w:r w:rsidR="009C335D">
        <w:t xml:space="preserve">he kinematic boundary condition, in </w:t>
      </w:r>
      <w:proofErr w:type="gramStart"/>
      <w:r w:rsidR="009C335D">
        <w:t xml:space="preserve">which </w:t>
      </w:r>
      <w:proofErr w:type="gramEnd"/>
      <w:r w:rsidR="009C335D" w:rsidRPr="009C335D">
        <w:rPr>
          <w:position w:val="-10"/>
        </w:rPr>
        <w:object w:dxaOrig="940" w:dyaOrig="320">
          <v:shape id="_x0000_i1044" type="#_x0000_t75" style="width:47.8pt;height:16.1pt" o:ole="">
            <v:imagedata r:id="rId61" o:title=""/>
          </v:shape>
          <o:OLEObject Type="Embed" ProgID="Equation.DSMT4" ShapeID="_x0000_i1044" DrawAspect="Content" ObjectID="_1485343299" r:id="rId62"/>
        </w:object>
      </w:r>
      <w:r w:rsidR="009C335D">
        <w:t>:</w:t>
      </w:r>
    </w:p>
    <w:p w:rsidR="001C1750" w:rsidRDefault="001C1750" w:rsidP="00541B22"/>
    <w:p w:rsidR="001C1750" w:rsidRPr="001C1750" w:rsidRDefault="001C1750" w:rsidP="00541B22">
      <w:pPr>
        <w:pStyle w:val="MTDisplayEquation"/>
      </w:pPr>
      <w:r>
        <w:tab/>
      </w:r>
      <w:r w:rsidRPr="001C1750">
        <w:rPr>
          <w:position w:val="-24"/>
        </w:rPr>
        <w:object w:dxaOrig="1020" w:dyaOrig="620">
          <v:shape id="_x0000_i1045" type="#_x0000_t75" style="width:51.6pt;height:30.65pt" o:ole="">
            <v:imagedata r:id="rId63" o:title=""/>
          </v:shape>
          <o:OLEObject Type="Embed" ProgID="Equation.DSMT4" ShapeID="_x0000_i1045" DrawAspect="Content" ObjectID="_1485343300"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20</w:instrText>
        </w:r>
      </w:fldSimple>
      <w:r>
        <w:instrText>)</w:instrText>
      </w:r>
      <w:r>
        <w:fldChar w:fldCharType="end"/>
      </w:r>
    </w:p>
    <w:p w:rsidR="000F2B61" w:rsidRDefault="000F2B61" w:rsidP="00541B22">
      <w:pPr>
        <w:spacing w:line="240" w:lineRule="auto"/>
      </w:pPr>
    </w:p>
    <w:p w:rsidR="000F2B61" w:rsidRDefault="000F2B61" w:rsidP="00541B22">
      <w:pPr>
        <w:spacing w:line="240" w:lineRule="auto"/>
      </w:pPr>
      <w:r>
        <w:t>Combining the Keller-box method (Lam and Simpson 1976)</w:t>
      </w:r>
      <w:r w:rsidR="00183A8A">
        <w:t>,</w:t>
      </w:r>
      <w:r>
        <w:t xml:space="preserve"> as applied by </w:t>
      </w:r>
      <w:proofErr w:type="spellStart"/>
      <w:r>
        <w:t>Stelling</w:t>
      </w:r>
      <w:proofErr w:type="spellEnd"/>
      <w:r>
        <w:t xml:space="preserve"> and Zijlema (2003) for the description of the pressure gradient in the vertical, the dynamic pressure at the bed can be described by:</w:t>
      </w:r>
    </w:p>
    <w:p w:rsidR="00191AD8" w:rsidRDefault="00191AD8" w:rsidP="00541B22">
      <w:pPr>
        <w:spacing w:line="240" w:lineRule="auto"/>
      </w:pPr>
    </w:p>
    <w:p w:rsidR="00191AD8" w:rsidRDefault="00191AD8" w:rsidP="00541B22">
      <w:pPr>
        <w:pStyle w:val="MTDisplayEquation"/>
      </w:pPr>
      <w:r>
        <w:tab/>
      </w:r>
      <w:r w:rsidRPr="00191AD8">
        <w:rPr>
          <w:position w:val="-32"/>
        </w:rPr>
        <w:object w:dxaOrig="2220" w:dyaOrig="760">
          <v:shape id="_x0000_i1046" type="#_x0000_t75" style="width:111.2pt;height:38.15pt" o:ole="">
            <v:imagedata r:id="rId65" o:title=""/>
          </v:shape>
          <o:OLEObject Type="Embed" ProgID="Equation.DSMT4" ShapeID="_x0000_i1046" DrawAspect="Content" ObjectID="_1485343301"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85561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21</w:instrText>
        </w:r>
      </w:fldSimple>
      <w:r>
        <w:instrText>)</w:instrText>
      </w:r>
      <w:bookmarkEnd w:id="66"/>
      <w:r>
        <w:fldChar w:fldCharType="end"/>
      </w:r>
    </w:p>
    <w:p w:rsidR="000F2B61" w:rsidRDefault="000F2B61" w:rsidP="00541B22">
      <w:pPr>
        <w:spacing w:line="240" w:lineRule="auto"/>
      </w:pPr>
    </w:p>
    <w:p w:rsidR="000F2B61" w:rsidRDefault="000F2B61" w:rsidP="00541B22">
      <w:pPr>
        <w:spacing w:line="240" w:lineRule="auto"/>
      </w:pPr>
      <w:r>
        <w:t xml:space="preserve">Substituting </w:t>
      </w:r>
      <w:r w:rsidR="00191AD8">
        <w:fldChar w:fldCharType="begin"/>
      </w:r>
      <w:r w:rsidR="00191AD8">
        <w:instrText xml:space="preserve"> GOTOBUTTON ZEqnNum440417  \* MERGEFORMAT </w:instrText>
      </w:r>
      <w:r w:rsidR="00191AD8">
        <w:fldChar w:fldCharType="begin"/>
      </w:r>
      <w:r w:rsidR="00191AD8">
        <w:instrText xml:space="preserve"> REF ZEqnNum440417 \* Charformat \! \* MERGEFORMAT </w:instrText>
      </w:r>
      <w:r w:rsidR="00191AD8">
        <w:fldChar w:fldCharType="separate"/>
      </w:r>
      <w:r w:rsidR="005F0535">
        <w:instrText>(1.19)</w:instrText>
      </w:r>
      <w:r w:rsidR="00191AD8">
        <w:fldChar w:fldCharType="end"/>
      </w:r>
      <w:r w:rsidR="00191AD8">
        <w:fldChar w:fldCharType="end"/>
      </w:r>
      <w:r w:rsidR="00191AD8">
        <w:t xml:space="preserve"> </w:t>
      </w:r>
      <w:r>
        <w:t xml:space="preserve">in </w:t>
      </w:r>
      <w:r w:rsidR="00191AD8">
        <w:fldChar w:fldCharType="begin"/>
      </w:r>
      <w:r w:rsidR="00191AD8">
        <w:instrText xml:space="preserve"> GOTOBUTTON ZEqnNum855616  \* MERGEFORMAT </w:instrText>
      </w:r>
      <w:r w:rsidR="00191AD8">
        <w:fldChar w:fldCharType="begin"/>
      </w:r>
      <w:r w:rsidR="00191AD8">
        <w:instrText xml:space="preserve"> REF ZEqnNum855616 \* Charformat \! \* MERGEFORMAT </w:instrText>
      </w:r>
      <w:r w:rsidR="00191AD8">
        <w:fldChar w:fldCharType="separate"/>
      </w:r>
      <w:r w:rsidR="005F0535">
        <w:instrText>(1.21)</w:instrText>
      </w:r>
      <w:r w:rsidR="00191AD8">
        <w:fldChar w:fldCharType="end"/>
      </w:r>
      <w:r w:rsidR="00191AD8">
        <w:fldChar w:fldCharType="end"/>
      </w:r>
      <w:r w:rsidR="00191AD8">
        <w:t xml:space="preserve"> </w:t>
      </w:r>
      <w:r>
        <w:t>allows the vertical momentum balance at</w:t>
      </w:r>
      <w:r w:rsidR="00191AD8">
        <w:t xml:space="preserve"> </w:t>
      </w:r>
      <w:r>
        <w:t>the surface to be described by:</w:t>
      </w:r>
    </w:p>
    <w:p w:rsidR="00191AD8" w:rsidRDefault="00191AD8" w:rsidP="00541B22">
      <w:pPr>
        <w:spacing w:line="240" w:lineRule="auto"/>
      </w:pPr>
    </w:p>
    <w:p w:rsidR="000F2B61" w:rsidRDefault="00191AD8" w:rsidP="00541B22">
      <w:pPr>
        <w:pStyle w:val="MTDisplayEquation"/>
      </w:pPr>
      <w:r>
        <w:tab/>
      </w:r>
      <w:r w:rsidRPr="00191AD8">
        <w:rPr>
          <w:position w:val="-24"/>
        </w:rPr>
        <w:object w:dxaOrig="1760" w:dyaOrig="620">
          <v:shape id="_x0000_i1047" type="#_x0000_t75" style="width:88.1pt;height:30.65pt" o:ole="">
            <v:imagedata r:id="rId67" o:title=""/>
          </v:shape>
          <o:OLEObject Type="Embed" ProgID="Equation.DSMT4" ShapeID="_x0000_i1047" DrawAspect="Content" ObjectID="_1485343302"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240594"/>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22</w:instrText>
        </w:r>
      </w:fldSimple>
      <w:r>
        <w:instrText>)</w:instrText>
      </w:r>
      <w:bookmarkEnd w:id="67"/>
      <w:r>
        <w:fldChar w:fldCharType="end"/>
      </w:r>
    </w:p>
    <w:p w:rsidR="00191AD8" w:rsidRDefault="00191AD8" w:rsidP="00541B22">
      <w:pPr>
        <w:spacing w:line="240" w:lineRule="auto"/>
      </w:pPr>
    </w:p>
    <w:p w:rsidR="000F2B61" w:rsidRDefault="00191AD8" w:rsidP="00541B22">
      <w:pPr>
        <w:spacing w:line="240" w:lineRule="auto"/>
      </w:pPr>
      <w:r>
        <w:t xml:space="preserve">In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5F0535">
        <w:instrText>(1.22)</w:instrText>
      </w:r>
      <w:r>
        <w:fldChar w:fldCharType="end"/>
      </w:r>
      <w:r>
        <w:fldChar w:fldCharType="end"/>
      </w:r>
      <w:r w:rsidR="000F2B61">
        <w:t xml:space="preserve"> the subscript </w:t>
      </w:r>
      <w:r w:rsidR="000F2B61" w:rsidRPr="00191AD8">
        <w:rPr>
          <w:i/>
        </w:rPr>
        <w:t>s</w:t>
      </w:r>
      <w:r w:rsidR="000F2B61">
        <w:t xml:space="preserve"> refers to the location at the surface. The dynamic pressure at</w:t>
      </w:r>
      <w:r>
        <w:t xml:space="preserve"> </w:t>
      </w:r>
      <w:r w:rsidR="000F2B61">
        <w:t>the bed is subsequent</w:t>
      </w:r>
      <w:r>
        <w:t xml:space="preserve">ly solved by combining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5F0535">
        <w:instrText>(1.22)</w:instrText>
      </w:r>
      <w:r>
        <w:fldChar w:fldCharType="end"/>
      </w:r>
      <w:r>
        <w:fldChar w:fldCharType="end"/>
      </w:r>
      <w:r>
        <w:t xml:space="preserve"> </w:t>
      </w:r>
      <w:r w:rsidR="000F2B61">
        <w:t>and the local continuity</w:t>
      </w:r>
      <w:r>
        <w:t xml:space="preserve"> </w:t>
      </w:r>
      <w:r w:rsidR="000F2B61">
        <w:t>equation:</w:t>
      </w:r>
    </w:p>
    <w:p w:rsidR="00191AD8" w:rsidRDefault="00191AD8" w:rsidP="00541B22">
      <w:pPr>
        <w:spacing w:line="240" w:lineRule="auto"/>
      </w:pPr>
    </w:p>
    <w:p w:rsidR="00191AD8" w:rsidRDefault="00191AD8" w:rsidP="00541B22">
      <w:pPr>
        <w:pStyle w:val="MTDisplayEquation"/>
      </w:pPr>
      <w:r>
        <w:tab/>
      </w:r>
      <w:r w:rsidRPr="00191AD8">
        <w:rPr>
          <w:position w:val="-24"/>
        </w:rPr>
        <w:object w:dxaOrig="1680" w:dyaOrig="620">
          <v:shape id="_x0000_i1048" type="#_x0000_t75" style="width:84.35pt;height:30.65pt" o:ole="">
            <v:imagedata r:id="rId69" o:title=""/>
          </v:shape>
          <o:OLEObject Type="Embed" ProgID="Equation.DSMT4" ShapeID="_x0000_i1048" DrawAspect="Content" ObjectID="_1485343303"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23</w:instrText>
        </w:r>
      </w:fldSimple>
      <w:r>
        <w:instrText>)</w:instrText>
      </w:r>
      <w:r>
        <w:fldChar w:fldCharType="end"/>
      </w:r>
    </w:p>
    <w:p w:rsidR="000F2B61" w:rsidRDefault="000F2B61" w:rsidP="00541B22">
      <w:pPr>
        <w:spacing w:line="240" w:lineRule="auto"/>
      </w:pPr>
    </w:p>
    <w:p w:rsidR="00191AD8" w:rsidRDefault="000F2B61" w:rsidP="00541B22">
      <w:pPr>
        <w:spacing w:line="240" w:lineRule="auto"/>
      </w:pPr>
      <w:r>
        <w:t>Smit et al. (2010) have shown that the inclusion of the dynamic pressure described above reduces the relative dispersion and celerity errors in the non-linear shallow water equations of XBeach t</w:t>
      </w:r>
      <w:r w:rsidR="00191AD8">
        <w:t xml:space="preserve">o less than 5% for values of </w:t>
      </w:r>
      <w:proofErr w:type="spellStart"/>
      <w:r w:rsidR="00191AD8">
        <w:t>kh</w:t>
      </w:r>
      <w:proofErr w:type="spellEnd"/>
      <w:r w:rsidR="00191AD8">
        <w:t>&lt;2.</w:t>
      </w:r>
      <w:r>
        <w:t>5 and allows for accurate</w:t>
      </w:r>
      <w:r w:rsidR="00B71B53">
        <w:t xml:space="preserve"> </w:t>
      </w:r>
      <w:r>
        <w:t>modelling over wave transformation on dissipative beaches. In order to improve the computed location and magnitude of wave breaking, we apply the hydrostatic front approximation (HFA) of Smit et al. (2013), in which the pressure distribution under</w:t>
      </w:r>
      <w:r w:rsidR="00B71B53">
        <w:t xml:space="preserve"> </w:t>
      </w:r>
      <w:r>
        <w:t>breaking bores is assumed to be hydrostatic. Following the recomme</w:t>
      </w:r>
      <w:r w:rsidR="00C57871">
        <w:t>ndations of Smit et al. (2013), w</w:t>
      </w:r>
      <w:r>
        <w:t>e consider</w:t>
      </w:r>
      <w:r w:rsidR="00C57871">
        <w:t xml:space="preserve"> hydrostatic bores if </w:t>
      </w:r>
      <w:r w:rsidR="00C57871" w:rsidRPr="00C57871">
        <w:rPr>
          <w:position w:val="-24"/>
        </w:rPr>
        <w:object w:dxaOrig="920" w:dyaOrig="620">
          <v:shape id="_x0000_i1049" type="#_x0000_t75" style="width:45.65pt;height:30.65pt" o:ole="">
            <v:imagedata r:id="rId71" o:title=""/>
          </v:shape>
          <o:OLEObject Type="Embed" ProgID="Equation.DSMT4" ShapeID="_x0000_i1049" DrawAspect="Content" ObjectID="_1485343304" r:id="rId72"/>
        </w:object>
      </w:r>
      <w:r w:rsidR="00C57871">
        <w:t xml:space="preserve"> and reform </w:t>
      </w:r>
      <w:proofErr w:type="gramStart"/>
      <w:r w:rsidR="00C57871">
        <w:t xml:space="preserve">if </w:t>
      </w:r>
      <w:proofErr w:type="gramEnd"/>
      <w:r w:rsidR="00C57871" w:rsidRPr="00C57871">
        <w:rPr>
          <w:position w:val="-24"/>
        </w:rPr>
        <w:object w:dxaOrig="920" w:dyaOrig="620">
          <v:shape id="_x0000_i1050" type="#_x0000_t75" style="width:45.65pt;height:30.65pt" o:ole="">
            <v:imagedata r:id="rId73" o:title=""/>
          </v:shape>
          <o:OLEObject Type="Embed" ProgID="Equation.DSMT4" ShapeID="_x0000_i1050" DrawAspect="Content" ObjectID="_1485343305" r:id="rId74"/>
        </w:object>
      </w:r>
      <w:r w:rsidR="00C57871">
        <w:t>.</w:t>
      </w:r>
    </w:p>
    <w:p w:rsidR="00191AD8" w:rsidRDefault="00191AD8" w:rsidP="00541B22">
      <w:pPr>
        <w:spacing w:line="240" w:lineRule="auto"/>
      </w:pPr>
    </w:p>
    <w:p w:rsidR="00183A8A" w:rsidRDefault="000F2B61" w:rsidP="00541B22">
      <w:pPr>
        <w:spacing w:line="240" w:lineRule="auto"/>
      </w:pPr>
      <w:r>
        <w:t>Although this method greatly oversimplifies the complex hydrodynamics</w:t>
      </w:r>
      <w:r w:rsidR="00B71B53">
        <w:t xml:space="preserve"> </w:t>
      </w:r>
      <w:r>
        <w:t xml:space="preserve">of plunging waves on, </w:t>
      </w:r>
      <w:r w:rsidR="00C57871">
        <w:t>McCall et al. (2014)</w:t>
      </w:r>
      <w:r>
        <w:t xml:space="preserve"> show</w:t>
      </w:r>
      <w:r w:rsidR="00C57871">
        <w:t>s</w:t>
      </w:r>
      <w:r>
        <w:t xml:space="preserve"> that the application of this </w:t>
      </w:r>
      <w:r w:rsidR="00183A8A">
        <w:t>method</w:t>
      </w:r>
      <w:r>
        <w:t xml:space="preserve"> provides sufficient skill to describe dominant characteristics of the flow, without requiring computationally-expensive high-resolution discretisation of the vertical and surface tracking of overturning waves.</w:t>
      </w:r>
      <w:r w:rsidRPr="005149BD">
        <w:t xml:space="preserve"> </w:t>
      </w:r>
    </w:p>
    <w:p w:rsidR="00C032DC" w:rsidRDefault="00C032DC" w:rsidP="00541B22">
      <w:pPr>
        <w:spacing w:line="240" w:lineRule="auto"/>
      </w:pPr>
    </w:p>
    <w:p w:rsidR="00C032DC" w:rsidRPr="00C032DC" w:rsidRDefault="00C032DC" w:rsidP="00541B22">
      <w:pPr>
        <w:spacing w:line="240" w:lineRule="auto"/>
        <w:rPr>
          <w:color w:val="FF0000"/>
        </w:rPr>
      </w:pPr>
      <w:r w:rsidRPr="00C032DC">
        <w:rPr>
          <w:color w:val="FF0000"/>
        </w:rPr>
        <w:t>Discussion</w:t>
      </w:r>
      <w:r w:rsidR="00CF6402">
        <w:rPr>
          <w:color w:val="FF0000"/>
        </w:rPr>
        <w:t xml:space="preserve"> </w:t>
      </w:r>
      <w:r w:rsidR="002276CB">
        <w:rPr>
          <w:color w:val="FF0000"/>
        </w:rPr>
        <w:t>- extend derivation to 2D?</w:t>
      </w:r>
    </w:p>
    <w:p w:rsidR="00D301C2" w:rsidRPr="00C032DC" w:rsidRDefault="00D301C2" w:rsidP="00541B22">
      <w:pPr>
        <w:spacing w:line="240" w:lineRule="auto"/>
        <w:rPr>
          <w:b/>
          <w:iCs/>
          <w:color w:val="FF0000"/>
          <w:szCs w:val="28"/>
        </w:rPr>
      </w:pPr>
      <w:r w:rsidRPr="00C032DC">
        <w:rPr>
          <w:color w:val="FF0000"/>
        </w:rPr>
        <w:br w:type="page"/>
      </w:r>
    </w:p>
    <w:p w:rsidR="008C2325" w:rsidRPr="005149BD" w:rsidRDefault="008C2325" w:rsidP="00541B22">
      <w:pPr>
        <w:pStyle w:val="Heading2"/>
        <w:jc w:val="both"/>
      </w:pPr>
      <w:bookmarkStart w:id="68" w:name="_Toc410896278"/>
      <w:r w:rsidRPr="005149BD">
        <w:t xml:space="preserve">Groundwater </w:t>
      </w:r>
      <w:r w:rsidR="00927335">
        <w:t>flow</w:t>
      </w:r>
      <w:bookmarkEnd w:id="68"/>
    </w:p>
    <w:p w:rsidR="008C2325" w:rsidRDefault="008C2325" w:rsidP="00541B22">
      <w:pPr>
        <w:rPr>
          <w:color w:val="FF0000"/>
        </w:rPr>
      </w:pPr>
      <w:r w:rsidRPr="005149BD">
        <w:rPr>
          <w:color w:val="FF0000"/>
        </w:rPr>
        <w:t>Kees/Robert</w:t>
      </w:r>
    </w:p>
    <w:p w:rsidR="00667874" w:rsidRDefault="00667874" w:rsidP="00541B22">
      <w:pPr>
        <w:rPr>
          <w:color w:val="FF0000"/>
        </w:rPr>
      </w:pPr>
    </w:p>
    <w:p w:rsidR="00667874" w:rsidRPr="005149BD" w:rsidRDefault="00667874" w:rsidP="00667874">
      <w:pPr>
        <w:pStyle w:val="Heading3"/>
      </w:pPr>
      <w:bookmarkStart w:id="69" w:name="_Toc410896279"/>
      <w:r>
        <w:t>Hydrostatic</w:t>
      </w:r>
      <w:bookmarkEnd w:id="69"/>
    </w:p>
    <w:p w:rsidR="00FA63F1" w:rsidRDefault="00AE08CB" w:rsidP="00541B22">
      <w:pPr>
        <w:spacing w:line="240" w:lineRule="auto"/>
      </w:pPr>
      <w:r>
        <w:t xml:space="preserve">The </w:t>
      </w:r>
      <w:r w:rsidR="00927335">
        <w:t xml:space="preserve">hydrostatic </w:t>
      </w:r>
      <w:r>
        <w:t>groundwater module in XBeach utilizes the principle of Darcy flow and is therefore limited to laminar flow conditions. The module includes a vertical interaction flow between the surface water and groundwater. This flow is assumed to be a magnitude smaller than the horizontal flow and is not incorporated in the momentum balance.</w:t>
      </w:r>
      <w:r w:rsidR="00927335">
        <w:t xml:space="preserve"> </w:t>
      </w:r>
      <w:r w:rsidR="00FA63F1" w:rsidRPr="00FA63F1">
        <w:t>Darcy flow is described by the following relationship between the groundwater h</w:t>
      </w:r>
      <w:r w:rsidR="00FA63F1">
        <w:t xml:space="preserve">ead gradient </w:t>
      </w:r>
      <w:proofErr w:type="spellStart"/>
      <w:r w:rsidR="00FA63F1" w:rsidRPr="00FA63F1">
        <w:rPr>
          <w:i/>
        </w:rPr>
        <w:t>dp</w:t>
      </w:r>
      <w:r w:rsidR="00FA63F1" w:rsidRPr="00FA63F1">
        <w:rPr>
          <w:i/>
          <w:vertAlign w:val="subscript"/>
        </w:rPr>
        <w:t>gw</w:t>
      </w:r>
      <w:proofErr w:type="spellEnd"/>
      <w:r w:rsidR="00FA63F1" w:rsidRPr="00FA63F1">
        <w:rPr>
          <w:i/>
        </w:rPr>
        <w:t>/dx</w:t>
      </w:r>
      <w:r w:rsidR="00FA63F1">
        <w:t xml:space="preserve"> and </w:t>
      </w:r>
      <w:proofErr w:type="spellStart"/>
      <w:r w:rsidR="00FA63F1" w:rsidRPr="00FA63F1">
        <w:rPr>
          <w:i/>
        </w:rPr>
        <w:t>dp</w:t>
      </w:r>
      <w:r w:rsidR="00FA63F1" w:rsidRPr="00FA63F1">
        <w:rPr>
          <w:i/>
          <w:vertAlign w:val="subscript"/>
        </w:rPr>
        <w:t>gw</w:t>
      </w:r>
      <w:proofErr w:type="spellEnd"/>
      <w:r w:rsidR="00FA63F1" w:rsidRPr="00FA63F1">
        <w:rPr>
          <w:i/>
        </w:rPr>
        <w:t>/</w:t>
      </w:r>
      <w:proofErr w:type="spellStart"/>
      <w:r w:rsidR="00FA63F1" w:rsidRPr="00FA63F1">
        <w:rPr>
          <w:i/>
        </w:rPr>
        <w:t>dy</w:t>
      </w:r>
      <w:proofErr w:type="spellEnd"/>
      <w:r w:rsidR="00FA63F1">
        <w:t xml:space="preserve">, the permeability </w:t>
      </w:r>
      <w:r w:rsidR="00FA63F1" w:rsidRPr="00FA63F1">
        <w:rPr>
          <w:i/>
        </w:rPr>
        <w:t>k</w:t>
      </w:r>
      <w:r w:rsidR="00FA63F1">
        <w:t xml:space="preserve">, and the horizontal velocity, as can be seen </w:t>
      </w:r>
      <w:proofErr w:type="gramStart"/>
      <w:r w:rsidR="00FA63F1">
        <w:t xml:space="preserve">in </w:t>
      </w:r>
      <w:proofErr w:type="gramEnd"/>
      <w:r w:rsidR="00FA63F1">
        <w:fldChar w:fldCharType="begin"/>
      </w:r>
      <w:r w:rsidR="00FA63F1">
        <w:instrText xml:space="preserve"> GOTOBUTTON ZEqnNum470959  \* MERGEFORMAT </w:instrText>
      </w:r>
      <w:r w:rsidR="00FA63F1">
        <w:fldChar w:fldCharType="begin"/>
      </w:r>
      <w:r w:rsidR="00FA63F1">
        <w:instrText xml:space="preserve"> REF ZEqnNum470959 \* Charformat \! \* MERGEFORMAT </w:instrText>
      </w:r>
      <w:r w:rsidR="00FA63F1">
        <w:fldChar w:fldCharType="separate"/>
      </w:r>
      <w:r w:rsidR="005F0535">
        <w:instrText>(1.24)</w:instrText>
      </w:r>
      <w:r w:rsidR="00FA63F1">
        <w:fldChar w:fldCharType="end"/>
      </w:r>
      <w:r w:rsidR="00FA63F1">
        <w:fldChar w:fldCharType="end"/>
      </w:r>
      <w:r w:rsidR="00FA63F1">
        <w:t>.</w:t>
      </w:r>
    </w:p>
    <w:p w:rsidR="00FA63F1" w:rsidRDefault="00FA63F1" w:rsidP="00541B22">
      <w:pPr>
        <w:spacing w:line="240" w:lineRule="auto"/>
      </w:pPr>
    </w:p>
    <w:p w:rsidR="00FA63F1" w:rsidRDefault="00FA63F1" w:rsidP="00541B22">
      <w:pPr>
        <w:pStyle w:val="MTDisplayEquation"/>
      </w:pPr>
      <w:r>
        <w:tab/>
      </w:r>
      <w:r w:rsidRPr="00FA63F1">
        <w:rPr>
          <w:position w:val="-28"/>
        </w:rPr>
        <w:object w:dxaOrig="2980" w:dyaOrig="700">
          <v:shape id="_x0000_i1051" type="#_x0000_t75" style="width:149.35pt;height:35.45pt" o:ole="">
            <v:imagedata r:id="rId75" o:title=""/>
          </v:shape>
          <o:OLEObject Type="Embed" ProgID="Equation.DSMT4" ShapeID="_x0000_i1051" DrawAspect="Content" ObjectID="_1485343306"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470959"/>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24</w:instrText>
        </w:r>
      </w:fldSimple>
      <w:r>
        <w:instrText>)</w:instrText>
      </w:r>
      <w:bookmarkEnd w:id="70"/>
      <w:r>
        <w:fldChar w:fldCharType="end"/>
      </w:r>
    </w:p>
    <w:p w:rsidR="00AE08CB" w:rsidRDefault="00AE08CB" w:rsidP="00667874">
      <w:pPr>
        <w:pStyle w:val="Heading4"/>
      </w:pPr>
      <w:r w:rsidRPr="00667874">
        <w:t>Determining</w:t>
      </w:r>
      <w:r>
        <w:t xml:space="preserve"> groundwater head</w:t>
      </w:r>
    </w:p>
    <w:p w:rsidR="00AE08CB" w:rsidRDefault="00AE08CB" w:rsidP="00541B22">
      <w:pPr>
        <w:spacing w:line="240" w:lineRule="auto"/>
      </w:pPr>
      <w:r>
        <w:t xml:space="preserve">The driving force behind groundwater flow according to Darcy is the groundwater head gradient. In the XBeach module, the groundwater head </w:t>
      </w:r>
      <w:proofErr w:type="spellStart"/>
      <w:r w:rsidRPr="00AE08CB">
        <w:rPr>
          <w:i/>
        </w:rPr>
        <w:t>p</w:t>
      </w:r>
      <w:r w:rsidRPr="00AE08CB">
        <w:rPr>
          <w:i/>
          <w:vertAlign w:val="subscript"/>
        </w:rPr>
        <w:t>gw</w:t>
      </w:r>
      <w:proofErr w:type="spellEnd"/>
      <w:r>
        <w:t xml:space="preserve"> is expressed in meter and basically there are two possibilities in the model:</w:t>
      </w:r>
    </w:p>
    <w:p w:rsidR="00AE08CB" w:rsidRDefault="00AE08CB" w:rsidP="00541B22">
      <w:pPr>
        <w:pStyle w:val="ListNumber"/>
        <w:numPr>
          <w:ilvl w:val="0"/>
          <w:numId w:val="29"/>
        </w:numPr>
      </w:pPr>
      <w:r>
        <w:t xml:space="preserve">There is no surface water, than the groundwater head is equal to the groundwater surface level </w:t>
      </w:r>
      <w:proofErr w:type="spellStart"/>
      <w:r w:rsidRPr="00C032DC">
        <w:rPr>
          <w:i/>
        </w:rPr>
        <w:t>η</w:t>
      </w:r>
      <w:r w:rsidRPr="00C032DC">
        <w:rPr>
          <w:i/>
          <w:vertAlign w:val="subscript"/>
        </w:rPr>
        <w:t>gw</w:t>
      </w:r>
      <w:proofErr w:type="spellEnd"/>
    </w:p>
    <w:p w:rsidR="00AE08CB" w:rsidRDefault="00AE08CB" w:rsidP="00541B22">
      <w:pPr>
        <w:pStyle w:val="ListNumber"/>
      </w:pPr>
      <w:r>
        <w:t>There is surface water and the groundwater surface level is just below the surface of the bed</w:t>
      </w:r>
      <w:r w:rsidR="00FA63F1">
        <w:t xml:space="preserve"> </w:t>
      </w:r>
      <w:proofErr w:type="spellStart"/>
      <w:r w:rsidR="00FA63F1" w:rsidRPr="00FA63F1">
        <w:rPr>
          <w:i/>
        </w:rPr>
        <w:t>z</w:t>
      </w:r>
      <w:r w:rsidR="00FA63F1" w:rsidRPr="00FA63F1">
        <w:rPr>
          <w:i/>
          <w:vertAlign w:val="subscript"/>
        </w:rPr>
        <w:t>b</w:t>
      </w:r>
      <w:proofErr w:type="spellEnd"/>
      <w:r>
        <w:t xml:space="preserve">. This means the groundwater head is affected by the surface water head </w:t>
      </w:r>
      <w:proofErr w:type="spellStart"/>
      <w:r w:rsidR="00FA63F1" w:rsidRPr="00FA63F1">
        <w:rPr>
          <w:i/>
        </w:rPr>
        <w:t>z</w:t>
      </w:r>
      <w:r w:rsidR="00FA63F1">
        <w:rPr>
          <w:i/>
          <w:vertAlign w:val="subscript"/>
        </w:rPr>
        <w:t>s</w:t>
      </w:r>
      <w:proofErr w:type="spellEnd"/>
    </w:p>
    <w:p w:rsidR="00AE08CB" w:rsidRDefault="00AE08CB" w:rsidP="00541B22">
      <w:pPr>
        <w:numPr>
          <w:ilvl w:val="1"/>
          <w:numId w:val="13"/>
        </w:numPr>
        <w:spacing w:line="240" w:lineRule="auto"/>
      </w:pPr>
      <w:r>
        <w:t xml:space="preserve">If the groundwater surface level is equal to the bed level, the groundwater head is equal to the surface water head. </w:t>
      </w:r>
    </w:p>
    <w:p w:rsidR="00AE08CB" w:rsidRPr="00AE08CB" w:rsidRDefault="00AE08CB" w:rsidP="00541B22">
      <w:pPr>
        <w:numPr>
          <w:ilvl w:val="1"/>
          <w:numId w:val="13"/>
        </w:numPr>
        <w:spacing w:line="240" w:lineRule="auto"/>
        <w:rPr>
          <w:b/>
          <w:iCs/>
          <w:szCs w:val="28"/>
        </w:rPr>
      </w:pPr>
      <w:r>
        <w:t>If the groundwat</w:t>
      </w:r>
      <w:r w:rsidR="00FA63F1">
        <w:t xml:space="preserve">er surface level is more than </w:t>
      </w:r>
      <w:proofErr w:type="spellStart"/>
      <w:r w:rsidR="00FA63F1" w:rsidRPr="00FA63F1">
        <w:rPr>
          <w:i/>
        </w:rPr>
        <w:t>d</w:t>
      </w:r>
      <w:r w:rsidR="00FA63F1" w:rsidRPr="00FA63F1">
        <w:rPr>
          <w:i/>
          <w:vertAlign w:val="subscript"/>
        </w:rPr>
        <w:t>wetlayer</w:t>
      </w:r>
      <w:proofErr w:type="spellEnd"/>
      <w:r w:rsidR="00FA63F1">
        <w:t xml:space="preserve"> </w:t>
      </w:r>
      <w:r>
        <w:t xml:space="preserve">below the surface of the bed, the groundwater head is unaffected by the surface water head and is equal to the groundwater surface level. </w:t>
      </w:r>
    </w:p>
    <w:p w:rsidR="006868B9" w:rsidRPr="006868B9" w:rsidRDefault="00AE08CB" w:rsidP="00541B22">
      <w:pPr>
        <w:numPr>
          <w:ilvl w:val="1"/>
          <w:numId w:val="13"/>
        </w:numPr>
        <w:spacing w:line="240" w:lineRule="auto"/>
        <w:rPr>
          <w:b/>
          <w:iCs/>
          <w:szCs w:val="28"/>
        </w:rPr>
      </w:pPr>
      <w:r>
        <w:t>At intermediate depths a linear interpolation takes place, using t</w:t>
      </w:r>
      <w:r w:rsidR="00FA63F1">
        <w:t xml:space="preserve">he relative groundwater level </w:t>
      </w:r>
      <w:r w:rsidR="00FA63F1" w:rsidRPr="00FA63F1">
        <w:rPr>
          <w:i/>
        </w:rPr>
        <w:t>fac</w:t>
      </w:r>
      <w:r w:rsidR="00FA63F1">
        <w:t>.</w:t>
      </w:r>
    </w:p>
    <w:p w:rsidR="006868B9" w:rsidRDefault="006868B9" w:rsidP="00667874">
      <w:pPr>
        <w:pStyle w:val="Heading4"/>
      </w:pPr>
      <w:r>
        <w:t>Determining vertical flow</w:t>
      </w:r>
    </w:p>
    <w:p w:rsidR="006868B9" w:rsidRDefault="006868B9" w:rsidP="00541B22">
      <w:pPr>
        <w:spacing w:line="240" w:lineRule="auto"/>
      </w:pPr>
      <w:r>
        <w:t>In order to simulate the interaction between the surface water and groundwater, a vertical flow between the surface water layer and groundwater layer (</w:t>
      </w:r>
      <w:r w:rsidRPr="006868B9">
        <w:rPr>
          <w:i/>
        </w:rPr>
        <w:t>w</w:t>
      </w:r>
      <w:r>
        <w:t xml:space="preserve">) is introduced. This flow has the unit of m/s and is defined positive from the surface water to ground water and is given in terms of surface water for the continuity equation (i.e. 100% porosity). </w:t>
      </w:r>
    </w:p>
    <w:p w:rsidR="006868B9" w:rsidRDefault="006868B9" w:rsidP="00541B22">
      <w:pPr>
        <w:spacing w:line="240" w:lineRule="auto"/>
      </w:pPr>
    </w:p>
    <w:p w:rsidR="006868B9" w:rsidRDefault="006868B9" w:rsidP="00541B22">
      <w:pPr>
        <w:spacing w:line="240" w:lineRule="auto"/>
      </w:pPr>
      <w:r>
        <w:t>Exfiltration, or flow from the groundwater layer to the surface water layer, takes place if the groundwater surface level exceeds the bed level. The volume of groundwater (including porosity) exceeding the bed level is joins the surface water within the same numerical time step. The vertical velocity can therefore be calculated by:</w:t>
      </w:r>
    </w:p>
    <w:p w:rsidR="006868B9" w:rsidRDefault="006868B9" w:rsidP="00541B22">
      <w:pPr>
        <w:spacing w:line="240" w:lineRule="auto"/>
      </w:pPr>
    </w:p>
    <w:p w:rsidR="006868B9" w:rsidRDefault="006868B9" w:rsidP="00541B22">
      <w:pPr>
        <w:pStyle w:val="MTDisplayEquation"/>
      </w:pPr>
      <w:r>
        <w:tab/>
      </w:r>
      <w:r w:rsidRPr="006868B9">
        <w:rPr>
          <w:position w:val="-38"/>
        </w:rPr>
        <w:object w:dxaOrig="5020" w:dyaOrig="880">
          <v:shape id="_x0000_i1052" type="#_x0000_t75" style="width:251.45pt;height:44.05pt" o:ole="">
            <v:imagedata r:id="rId77" o:title=""/>
          </v:shape>
          <o:OLEObject Type="Embed" ProgID="Equation.DSMT4" ShapeID="_x0000_i1052" DrawAspect="Content" ObjectID="_1485343307"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25</w:instrText>
        </w:r>
      </w:fldSimple>
      <w:r>
        <w:instrText>)</w:instrText>
      </w:r>
      <w:r>
        <w:fldChar w:fldCharType="end"/>
      </w:r>
    </w:p>
    <w:p w:rsidR="006868B9" w:rsidRDefault="006868B9" w:rsidP="00541B22">
      <w:pPr>
        <w:spacing w:line="240" w:lineRule="auto"/>
      </w:pPr>
      <w:r>
        <w:t xml:space="preserve">Surface water running up and down a dry slope will infiltrate into the ground. In order to model this fully, a 3D model must be used. In the XBeach groundwater module, the option is made to model infiltration using a quasi-3D model. </w:t>
      </w:r>
    </w:p>
    <w:p w:rsidR="006868B9" w:rsidRDefault="006868B9" w:rsidP="00541B22">
      <w:pPr>
        <w:spacing w:line="240" w:lineRule="auto"/>
      </w:pPr>
      <w:r>
        <w:t>In areas where there is surface water and the groundwater level is not greater than the bed level, infiltration can take place. To a certain degree of truth, infiltration can be calculated using Darcy flow.</w:t>
      </w:r>
    </w:p>
    <w:p w:rsidR="006868B9" w:rsidRDefault="006868B9" w:rsidP="00541B22">
      <w:pPr>
        <w:spacing w:line="240" w:lineRule="auto"/>
      </w:pPr>
    </w:p>
    <w:p w:rsidR="006868B9" w:rsidRDefault="006868B9" w:rsidP="00541B22">
      <w:pPr>
        <w:pStyle w:val="MTDisplayEquation"/>
      </w:pPr>
      <w:r>
        <w:tab/>
      </w:r>
      <w:r w:rsidRPr="006868B9">
        <w:rPr>
          <w:position w:val="-28"/>
        </w:rPr>
        <w:object w:dxaOrig="1660" w:dyaOrig="680">
          <v:shape id="_x0000_i1053" type="#_x0000_t75" style="width:83.3pt;height:34.4pt" o:ole="">
            <v:imagedata r:id="rId79" o:title=""/>
          </v:shape>
          <o:OLEObject Type="Embed" ProgID="Equation.DSMT4" ShapeID="_x0000_i1053" DrawAspect="Content" ObjectID="_1485343308"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26</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 xml:space="preserve">In an area that is covered by surface water, the head on the top of the bed can be said to be equal to the surface water head. In the absence of groundwater at the bed level, the head under the bed level is zero. As the distance between the top and bottom of the bed level is zero, the head gradient is infinite. The resulting vertical velocity becomes infinite and the method becomes numerically unstable. In order to circumvent this problem the vertical infiltration is divided into an instantaneous, but finite reaction in the upper ground layer and Darcy flow across a non-zero depth. The proportion of the instantaneous part to the Darcy flow part is governed by the relative groundwater level </w:t>
      </w:r>
      <w:r w:rsidRPr="006868B9">
        <w:rPr>
          <w:i/>
        </w:rPr>
        <w:t>fac</w:t>
      </w:r>
      <w:r>
        <w:t>. The instantaneous part is handled in the same way as exfiltration. The head gradient for the Darcy flow is found by assuming the head at the bottom of the infiltration layer is zero, and the head on the top of the infiltration layer is equal to the height of water standing on the bed (</w:t>
      </w:r>
      <w:proofErr w:type="spellStart"/>
      <w:r w:rsidRPr="006868B9">
        <w:rPr>
          <w:i/>
        </w:rPr>
        <w:t>z</w:t>
      </w:r>
      <w:r w:rsidRPr="006868B9">
        <w:rPr>
          <w:i/>
          <w:vertAlign w:val="subscript"/>
        </w:rPr>
        <w:t>s</w:t>
      </w:r>
      <w:r w:rsidRPr="006868B9">
        <w:rPr>
          <w:i/>
        </w:rPr>
        <w:t>-z</w:t>
      </w:r>
      <w:r w:rsidRPr="006868B9">
        <w:rPr>
          <w:i/>
          <w:vertAlign w:val="subscript"/>
        </w:rPr>
        <w:t>b</w:t>
      </w:r>
      <w:proofErr w:type="spellEnd"/>
      <w:r>
        <w:t xml:space="preserve">). </w:t>
      </w:r>
    </w:p>
    <w:p w:rsidR="006868B9" w:rsidRDefault="006868B9" w:rsidP="00541B22">
      <w:pPr>
        <w:spacing w:line="240" w:lineRule="auto"/>
      </w:pPr>
    </w:p>
    <w:p w:rsidR="006868B9" w:rsidRDefault="006868B9" w:rsidP="00541B22">
      <w:pPr>
        <w:spacing w:line="240" w:lineRule="auto"/>
      </w:pPr>
      <w:r>
        <w:t>The thickness of the infiltration layer (</w:t>
      </w:r>
      <w:proofErr w:type="spellStart"/>
      <w:r w:rsidRPr="006868B9">
        <w:rPr>
          <w:i/>
        </w:rPr>
        <w:t>d</w:t>
      </w:r>
      <w:r w:rsidRPr="006868B9">
        <w:rPr>
          <w:i/>
          <w:vertAlign w:val="subscript"/>
        </w:rPr>
        <w:t>infiltration</w:t>
      </w:r>
      <w:proofErr w:type="spellEnd"/>
      <w:r>
        <w:t>) is increased at the end of every time step by the infiltrating water. The infiltration speed in the next time step will therefore be less than that in the current time step. Infiltrating water is assumed to immediately become part of the groundwater for the purpose of groundwater level and groundwater head calculations. This approach is therefore not fully 3D and only uses a quasi-3D approximation to limit the infiltration speed.</w:t>
      </w:r>
    </w:p>
    <w:p w:rsidR="006868B9" w:rsidRDefault="006868B9" w:rsidP="00541B22">
      <w:pPr>
        <w:spacing w:line="240" w:lineRule="auto"/>
      </w:pPr>
    </w:p>
    <w:p w:rsidR="006868B9" w:rsidRDefault="006868B9" w:rsidP="00541B22">
      <w:pPr>
        <w:pStyle w:val="MTDisplayEquation"/>
      </w:pPr>
      <w:r>
        <w:tab/>
      </w:r>
      <w:r w:rsidRPr="006868B9">
        <w:rPr>
          <w:position w:val="-28"/>
        </w:rPr>
        <w:object w:dxaOrig="3340" w:dyaOrig="700">
          <v:shape id="_x0000_i1054" type="#_x0000_t75" style="width:166.55pt;height:35.45pt" o:ole="">
            <v:imagedata r:id="rId81" o:title=""/>
          </v:shape>
          <o:OLEObject Type="Embed" ProgID="Equation.DSMT4" ShapeID="_x0000_i1054" DrawAspect="Content" ObjectID="_1485343309"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27</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For numerical stability, the infiltration layer thickness is restricted to a minimum of one third of (</w:t>
      </w:r>
      <w:proofErr w:type="spellStart"/>
      <w:r w:rsidRPr="006868B9">
        <w:rPr>
          <w:i/>
        </w:rPr>
        <w:t>d</w:t>
      </w:r>
      <w:r w:rsidRPr="006868B9">
        <w:rPr>
          <w:i/>
          <w:vertAlign w:val="subscript"/>
        </w:rPr>
        <w:t>infiltration</w:t>
      </w:r>
      <w:proofErr w:type="spellEnd"/>
      <w:r>
        <w:t>), corresponding with the centroid of the instantaneous infiltration part. The maximum thickness of the infiltration layer is equal to the depth of the groundwater level below the bed level. Once an area has no surface water, the thickness of the infiltration layer is reset to the minimum value, representing the fact that the infiltrated water has sunk out of the way of subsequent infiltrations.</w:t>
      </w:r>
    </w:p>
    <w:p w:rsidR="006868B9" w:rsidRPr="006868B9" w:rsidRDefault="006868B9" w:rsidP="00667874">
      <w:pPr>
        <w:pStyle w:val="Heading4"/>
        <w:rPr>
          <w:b/>
        </w:rPr>
      </w:pPr>
      <w:r>
        <w:t>Mass balance</w:t>
      </w:r>
    </w:p>
    <w:p w:rsidR="006868B9" w:rsidRDefault="006868B9" w:rsidP="00541B22">
      <w:r w:rsidRPr="006868B9">
        <w:t>The continuity equation for the groundwater system can be written as</w:t>
      </w:r>
      <w:r w:rsidR="00FE71BC">
        <w:t>:</w:t>
      </w:r>
    </w:p>
    <w:p w:rsidR="00FE71BC" w:rsidRDefault="00FE71BC" w:rsidP="00541B22"/>
    <w:p w:rsidR="006868B9" w:rsidRDefault="006868B9" w:rsidP="00541B22">
      <w:pPr>
        <w:pStyle w:val="MTDisplayEquation"/>
      </w:pPr>
      <w:r>
        <w:tab/>
      </w:r>
      <w:r w:rsidRPr="006868B9">
        <w:rPr>
          <w:position w:val="-28"/>
        </w:rPr>
        <w:object w:dxaOrig="3260" w:dyaOrig="700">
          <v:shape id="_x0000_i1055" type="#_x0000_t75" style="width:163.9pt;height:35.45pt" o:ole="">
            <v:imagedata r:id="rId83" o:title=""/>
          </v:shape>
          <o:OLEObject Type="Embed" ProgID="Equation.DSMT4" ShapeID="_x0000_i1055" DrawAspect="Content" ObjectID="_1485343310"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28</w:instrText>
        </w:r>
      </w:fldSimple>
      <w:r>
        <w:instrText>)</w:instrText>
      </w:r>
      <w:r>
        <w:fldChar w:fldCharType="end"/>
      </w:r>
    </w:p>
    <w:p w:rsidR="00FE71BC" w:rsidRDefault="00FE71BC" w:rsidP="00541B22">
      <w:pPr>
        <w:spacing w:line="240" w:lineRule="auto"/>
      </w:pPr>
    </w:p>
    <w:p w:rsidR="00FE71BC" w:rsidRDefault="00FE71BC" w:rsidP="00541B22">
      <w:pPr>
        <w:spacing w:line="240" w:lineRule="auto"/>
      </w:pPr>
      <w:r w:rsidRPr="00FE71BC">
        <w:t xml:space="preserve">The effective depths through which horizontal </w:t>
      </w:r>
      <w:r>
        <w:t>ground water flow takes place (</w:t>
      </w:r>
      <w:proofErr w:type="spellStart"/>
      <w:r w:rsidRPr="00FE71BC">
        <w:rPr>
          <w:i/>
        </w:rPr>
        <w:t>h</w:t>
      </w:r>
      <w:r w:rsidRPr="00FE71BC">
        <w:rPr>
          <w:i/>
          <w:vertAlign w:val="subscript"/>
        </w:rPr>
        <w:t>ugw</w:t>
      </w:r>
      <w:proofErr w:type="spellEnd"/>
      <w:r w:rsidRPr="00FE71BC">
        <w:rPr>
          <w:i/>
        </w:rPr>
        <w:t xml:space="preserve">, </w:t>
      </w:r>
      <w:proofErr w:type="spellStart"/>
      <w:r w:rsidRPr="00FE71BC">
        <w:rPr>
          <w:i/>
        </w:rPr>
        <w:t>h</w:t>
      </w:r>
      <w:r w:rsidRPr="00FE71BC">
        <w:rPr>
          <w:i/>
          <w:vertAlign w:val="subscript"/>
        </w:rPr>
        <w:t>vgw</w:t>
      </w:r>
      <w:proofErr w:type="spellEnd"/>
      <w:r w:rsidRPr="00FE71BC">
        <w:t>), are found by taking the mean difference between the groundwater</w:t>
      </w:r>
      <w:r>
        <w:t xml:space="preserve"> level and bed of the aquifer (</w:t>
      </w:r>
      <w:proofErr w:type="spellStart"/>
      <w:r w:rsidRPr="00FE71BC">
        <w:rPr>
          <w:i/>
        </w:rPr>
        <w:t>z</w:t>
      </w:r>
      <w:r w:rsidRPr="00FE71BC">
        <w:rPr>
          <w:i/>
          <w:vertAlign w:val="subscript"/>
        </w:rPr>
        <w:t>b,acquifir</w:t>
      </w:r>
      <w:proofErr w:type="spellEnd"/>
      <w:r w:rsidRPr="00FE71BC">
        <w:t xml:space="preserve">) </w:t>
      </w:r>
      <w:r>
        <w:t>in the two surrounding  points. This method is faster, but less momentum conservative than the method used in the surface water flow routine. Since large gradients in the groundwater level are not expected, the scheme is assumed sufficient. Groundwater flux is limited in cells that are empty of groundwater. For such cells, groundwater may enter the cell, but no groundwater may leave until the amount of groundwater exceeds a minimum value (</w:t>
      </w:r>
      <w:proofErr w:type="spellStart"/>
      <w:r w:rsidRPr="00FE71BC">
        <w:rPr>
          <w:i/>
        </w:rPr>
        <w:t>eps</w:t>
      </w:r>
      <w:proofErr w:type="spellEnd"/>
      <w:r>
        <w:t>).</w:t>
      </w:r>
    </w:p>
    <w:p w:rsidR="00FE71BC" w:rsidRDefault="00FE71BC" w:rsidP="00667874">
      <w:pPr>
        <w:pStyle w:val="Heading4"/>
      </w:pPr>
      <w:r>
        <w:t>Boundary conditions</w:t>
      </w:r>
    </w:p>
    <w:p w:rsidR="00FE71BC" w:rsidRDefault="00FE71BC" w:rsidP="00541B22">
      <w:pPr>
        <w:numPr>
          <w:ilvl w:val="0"/>
          <w:numId w:val="13"/>
        </w:numPr>
      </w:pPr>
      <w:r>
        <w:t>Vertical boundary conditions: t</w:t>
      </w:r>
      <w:r w:rsidRPr="00FE71BC">
        <w:t xml:space="preserve">he groundwater level is bounded by the bottom of the aquifer. In the central domain the groundwater level is adjusted naturally by infiltration and exfiltration. The groundwater level has no bounding maximum in the vertical, except on the offshore, bay side and lateral boundaries. Here the groundwater level is bounded vertically by the bed level on the boundaries. The bed of the aquifer is set equal to or </w:t>
      </w:r>
      <w:r>
        <w:t>less than the regular bed level.</w:t>
      </w:r>
    </w:p>
    <w:p w:rsidR="00FE71BC" w:rsidRDefault="00FE71BC" w:rsidP="00541B22">
      <w:pPr>
        <w:numPr>
          <w:ilvl w:val="0"/>
          <w:numId w:val="13"/>
        </w:numPr>
      </w:pPr>
      <w:r>
        <w:t>At the offshore boundary: the groundwater head is set equal to the offshore surface water head.</w:t>
      </w:r>
    </w:p>
    <w:p w:rsidR="00FE71BC" w:rsidRDefault="00FE71BC" w:rsidP="00541B22">
      <w:pPr>
        <w:numPr>
          <w:ilvl w:val="0"/>
          <w:numId w:val="13"/>
        </w:numPr>
      </w:pPr>
      <w:r>
        <w:t>Bay side conditions: for cases in which a bay side water level is given explicitly with a tidal level record, the groundwater head on the bay side boundary is set equal to the bay side surface water head. In all other cases, the bay side groundwater head is kept at the initial value.</w:t>
      </w:r>
    </w:p>
    <w:p w:rsidR="00FE71BC" w:rsidRDefault="00FE71BC" w:rsidP="00541B22">
      <w:pPr>
        <w:numPr>
          <w:ilvl w:val="0"/>
          <w:numId w:val="13"/>
        </w:numPr>
      </w:pPr>
      <w:r>
        <w:t>Lateral boundary conditions: Neumann boundary conditions are applied to the groundwater head on the lateral boundaries:</w:t>
      </w:r>
    </w:p>
    <w:p w:rsidR="00FE71BC" w:rsidRDefault="00FE71BC" w:rsidP="00541B22"/>
    <w:p w:rsidR="00FE71BC" w:rsidRPr="00FE71BC" w:rsidRDefault="00FE71BC" w:rsidP="00541B22">
      <w:r>
        <w:t xml:space="preserve">The initial groundwater level is calculated from the initial groundwater head. The bed of the aquifer and the initial groundwater head must be specified. </w:t>
      </w:r>
    </w:p>
    <w:p w:rsidR="008C2325" w:rsidRPr="005149BD" w:rsidRDefault="008C2325" w:rsidP="00541B22"/>
    <w:p w:rsidR="00C032DC" w:rsidRPr="005149BD" w:rsidRDefault="00667874" w:rsidP="00667874">
      <w:pPr>
        <w:pStyle w:val="Heading3"/>
      </w:pPr>
      <w:bookmarkStart w:id="71" w:name="_Toc410896280"/>
      <w:r>
        <w:t>Non-hydrostatic</w:t>
      </w:r>
      <w:bookmarkEnd w:id="71"/>
    </w:p>
    <w:p w:rsidR="009F47E9" w:rsidRDefault="009F47E9" w:rsidP="00541B22">
      <w:r>
        <w:t xml:space="preserve">Groundwater flow in the swash and surf zone has been shown in previous numerical model (e.g., Li and Barry 2000; Lee et al. 2007) studies to be non-hydrostatic. Therefore, a requirement of the groundwater model is that it does not use the </w:t>
      </w:r>
      <w:proofErr w:type="spellStart"/>
      <w:r>
        <w:t>Dupuit</w:t>
      </w:r>
      <w:proofErr w:type="spellEnd"/>
      <w:r>
        <w:t>–</w:t>
      </w:r>
      <w:proofErr w:type="spellStart"/>
      <w:r>
        <w:t>Forchheimer</w:t>
      </w:r>
      <w:proofErr w:type="spellEnd"/>
      <w:r>
        <w:t xml:space="preserve"> assumption of hydrostatic groundwater pressure. Although the requirement for non-hydrostatic pressure has the benefit of being a more accurate representation of reality, resolving the non-hydrostatic pressure field can be very computationally expensive.</w:t>
      </w:r>
    </w:p>
    <w:p w:rsidR="009F47E9" w:rsidRDefault="009F47E9" w:rsidP="00541B22"/>
    <w:p w:rsidR="009F47E9" w:rsidRDefault="009F47E9" w:rsidP="00541B22">
      <w:r w:rsidRPr="009F47E9">
        <w:t xml:space="preserve">In order to allow for a computationally efficient approximation of the non-hydrostatic groundwater pressure field, </w:t>
      </w:r>
      <w:r>
        <w:t>XBeach</w:t>
      </w:r>
      <w:r w:rsidRPr="009F47E9">
        <w:t xml:space="preserve"> applies a </w:t>
      </w:r>
      <w:r>
        <w:t>quasi 3D-</w:t>
      </w:r>
      <w:r w:rsidRPr="009F47E9">
        <w:t>method to predict depth-averaged horizontal groundwater fluxes, vertical distribution of the groundwater pressure and the flow driven by groundwater-surface water pressure gradients (submarine exchange)</w:t>
      </w:r>
      <w:r>
        <w:t>.</w:t>
      </w:r>
      <w:r w:rsidR="00E728B8">
        <w:t xml:space="preserve"> </w:t>
      </w:r>
    </w:p>
    <w:p w:rsidR="004707FE" w:rsidRDefault="004707FE" w:rsidP="00541B22"/>
    <w:p w:rsidR="009F47E9" w:rsidRDefault="009F47E9" w:rsidP="00541B22">
      <w:pPr>
        <w:pStyle w:val="Heading4"/>
        <w:jc w:val="both"/>
      </w:pPr>
      <w:r>
        <w:t>Equation of motions</w:t>
      </w:r>
    </w:p>
    <w:p w:rsidR="00CC0454" w:rsidRDefault="009F47E9" w:rsidP="00541B22">
      <w:r>
        <w:t xml:space="preserve">Laminar flow of an incompressible fluid through a homogeneous medium can be described using the well-known Law of Darcy (1856). In which </w:t>
      </w:r>
      <w:r w:rsidRPr="001C0446">
        <w:rPr>
          <w:i/>
        </w:rPr>
        <w:t>K</w:t>
      </w:r>
      <w:r>
        <w:t xml:space="preserve"> is the hydraulic conductivity of the medium and </w:t>
      </w:r>
      <w:r w:rsidRPr="001C0446">
        <w:rPr>
          <w:i/>
        </w:rPr>
        <w:t>H</w:t>
      </w:r>
      <w:r>
        <w:t xml:space="preserve"> is the hydraulic head. However, in situations in which flow is not laminar, turbulent and inertial terms may become important</w:t>
      </w:r>
      <w:r w:rsidR="001C0446">
        <w:t>, this relation is no longer valid</w:t>
      </w:r>
      <w:r>
        <w:t xml:space="preserve">. In these cases groundwater flow should be described using the extended </w:t>
      </w:r>
      <w:proofErr w:type="spellStart"/>
      <w:r>
        <w:t>Forchheimer</w:t>
      </w:r>
      <w:proofErr w:type="spellEnd"/>
      <w:r>
        <w:t xml:space="preserve"> equat</w:t>
      </w:r>
      <w:r w:rsidR="00CC0454">
        <w:t>ion.</w:t>
      </w:r>
    </w:p>
    <w:p w:rsidR="00CC0454" w:rsidRDefault="00CC0454" w:rsidP="00541B22"/>
    <w:p w:rsidR="009F47E9" w:rsidRDefault="00CC0454" w:rsidP="00541B22">
      <w:r>
        <w:t>In XBeach, however, a method comparable with the USGS MODFLOW-2005 groundwater model (</w:t>
      </w:r>
      <w:proofErr w:type="spellStart"/>
      <w:r>
        <w:t>Harbaugh</w:t>
      </w:r>
      <w:proofErr w:type="spellEnd"/>
      <w:r>
        <w:t xml:space="preserve"> 2005), in which the turbulent hydraulic conductivity is estimated based on the laminar hydraulic conductivity (</w:t>
      </w:r>
      <w:proofErr w:type="spellStart"/>
      <w:r w:rsidRPr="00CC0454">
        <w:rPr>
          <w:i/>
        </w:rPr>
        <w:t>K</w:t>
      </w:r>
      <w:r w:rsidRPr="00CC0454">
        <w:rPr>
          <w:i/>
          <w:vertAlign w:val="subscript"/>
        </w:rPr>
        <w:t>lam</w:t>
      </w:r>
      <w:proofErr w:type="spellEnd"/>
      <w:r>
        <w:t>) and the Reynolds number at the start of turbulence (</w:t>
      </w:r>
      <w:proofErr w:type="spellStart"/>
      <w:r w:rsidRPr="00CC0454">
        <w:rPr>
          <w:i/>
        </w:rPr>
        <w:t>Re</w:t>
      </w:r>
      <w:r w:rsidRPr="00CC0454">
        <w:rPr>
          <w:i/>
          <w:vertAlign w:val="subscript"/>
        </w:rPr>
        <w:t>crit</w:t>
      </w:r>
      <w:proofErr w:type="spellEnd"/>
      <w:r>
        <w:t>) (</w:t>
      </w:r>
      <w:proofErr w:type="spellStart"/>
      <w:r>
        <w:t>Halford</w:t>
      </w:r>
      <w:proofErr w:type="spellEnd"/>
      <w:r>
        <w:t xml:space="preserve"> 2000)</w:t>
      </w:r>
    </w:p>
    <w:p w:rsidR="00CC0454" w:rsidRDefault="00CC0454" w:rsidP="00541B22"/>
    <w:p w:rsidR="009F47E9" w:rsidRDefault="001C0446" w:rsidP="00541B22">
      <w:pPr>
        <w:pStyle w:val="MTDisplayEquation"/>
      </w:pPr>
      <w:r>
        <w:tab/>
      </w:r>
      <w:r w:rsidR="00CC0454" w:rsidRPr="00CC0454">
        <w:rPr>
          <w:position w:val="-88"/>
        </w:rPr>
        <w:object w:dxaOrig="4020" w:dyaOrig="1880">
          <v:shape id="_x0000_i1056" type="#_x0000_t75" style="width:200.95pt;height:94.55pt" o:ole="">
            <v:imagedata r:id="rId85" o:title=""/>
          </v:shape>
          <o:OLEObject Type="Embed" ProgID="Equation.DSMT4" ShapeID="_x0000_i1056" DrawAspect="Content" ObjectID="_1485343311"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625400"/>
      <w:r>
        <w:instrText>(</w:instrText>
      </w:r>
      <w:fldSimple w:instr=" SEQ MTSec \c \* Arabic \* MERGEFORMAT ">
        <w:r w:rsidR="005F0535">
          <w:rPr>
            <w:noProof/>
          </w:rPr>
          <w:instrText>1</w:instrText>
        </w:r>
      </w:fldSimple>
      <w:r>
        <w:instrText>.</w:instrText>
      </w:r>
      <w:fldSimple w:instr=" SEQ MTEqn \c \* Arabic \* MERGEFORMAT ">
        <w:r w:rsidR="005F0535">
          <w:rPr>
            <w:noProof/>
          </w:rPr>
          <w:instrText>29</w:instrText>
        </w:r>
      </w:fldSimple>
      <w:r>
        <w:instrText>)</w:instrText>
      </w:r>
      <w:bookmarkEnd w:id="72"/>
      <w:r>
        <w:fldChar w:fldCharType="end"/>
      </w:r>
    </w:p>
    <w:p w:rsidR="009F47E9" w:rsidRDefault="009F47E9" w:rsidP="00541B22"/>
    <w:p w:rsidR="009F47E9" w:rsidRDefault="009F47E9" w:rsidP="00541B22"/>
    <w:p w:rsidR="009F47E9" w:rsidRDefault="00CC0454"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rsidR="009F47E9">
        <w:t xml:space="preserve"> the Reynolds number (</w:t>
      </w:r>
      <w:r w:rsidR="009F47E9" w:rsidRPr="00CC0454">
        <w:rPr>
          <w:i/>
        </w:rPr>
        <w:t>Re</w:t>
      </w:r>
      <w:r w:rsidR="009F47E9">
        <w:t>) is calculated using the median grain size (</w:t>
      </w:r>
      <w:r w:rsidR="009F47E9" w:rsidRPr="00CC0454">
        <w:rPr>
          <w:i/>
        </w:rPr>
        <w:t>D</w:t>
      </w:r>
      <w:r w:rsidR="009F47E9" w:rsidRPr="00CC0454">
        <w:rPr>
          <w:i/>
          <w:vertAlign w:val="subscript"/>
        </w:rPr>
        <w:t>5</w:t>
      </w:r>
      <w:r w:rsidR="009F47E9" w:rsidRPr="00CC0454">
        <w:rPr>
          <w:vertAlign w:val="subscript"/>
        </w:rPr>
        <w:t>0</w:t>
      </w:r>
      <w:r w:rsidR="009F47E9">
        <w:t>), the kinematic viscosity of water (</w:t>
      </w:r>
      <w:r w:rsidR="009F47E9" w:rsidRPr="00CC0454">
        <w:rPr>
          <w:i/>
        </w:rPr>
        <w:t>n</w:t>
      </w:r>
      <w:r w:rsidR="009F47E9">
        <w:t>) and the groundwater velocity in the pores</w:t>
      </w:r>
      <w:r>
        <w:t xml:space="preserve">. </w:t>
      </w:r>
      <w:r w:rsidR="009F47E9">
        <w:t xml:space="preserve">Since the hydraulic conductivity in the turbulent regime is dependent on the local velocity, an iterative approach is taken to find the correct hydraulic conductivity and velocity. </w:t>
      </w:r>
    </w:p>
    <w:p w:rsidR="009F47E9" w:rsidRDefault="009F47E9" w:rsidP="00541B22"/>
    <w:p w:rsidR="009F47E9" w:rsidRDefault="009F47E9" w:rsidP="00541B22">
      <w:pPr>
        <w:pStyle w:val="Heading4"/>
        <w:jc w:val="both"/>
      </w:pPr>
      <w:r>
        <w:t>Vertical groundwater head approximation</w:t>
      </w:r>
    </w:p>
    <w:p w:rsidR="009F47E9" w:rsidRDefault="009F47E9" w:rsidP="00541B22">
      <w:r>
        <w:t xml:space="preserve">Since </w:t>
      </w:r>
      <w:r w:rsidR="001C0446">
        <w:t>XBeach</w:t>
      </w:r>
      <w:r>
        <w:t xml:space="preserve"> is depth-averaged, the </w:t>
      </w:r>
      <w:r w:rsidR="001C0446">
        <w:t>model</w:t>
      </w:r>
      <w:r>
        <w:t xml:space="preserve"> cannot compute true vertical profiles of the groundwater head and velocity. In order to improve the estimate of the groundwater head variation over the vertical, a quasi-3D </w:t>
      </w:r>
      <w:r w:rsidR="001C0446">
        <w:t>modelling</w:t>
      </w:r>
      <w:r>
        <w:t xml:space="preserve"> approach is applied</w:t>
      </w:r>
      <w:r w:rsidR="001C0446">
        <w:t>,</w:t>
      </w:r>
      <w:r>
        <w:t xml:space="preserve"> which is set by three conditions:</w:t>
      </w:r>
    </w:p>
    <w:p w:rsidR="009F47E9" w:rsidRDefault="009F47E9" w:rsidP="00541B22"/>
    <w:p w:rsidR="001C0446" w:rsidRDefault="001C0446" w:rsidP="00541B22">
      <w:pPr>
        <w:numPr>
          <w:ilvl w:val="0"/>
          <w:numId w:val="18"/>
        </w:numPr>
      </w:pPr>
      <w:r>
        <w:t>There is n</w:t>
      </w:r>
      <w:r w:rsidR="009F47E9">
        <w:t xml:space="preserve">o exchange of groundwater between the </w:t>
      </w:r>
      <w:r>
        <w:t>aquifer</w:t>
      </w:r>
      <w:r w:rsidR="009F47E9">
        <w:t xml:space="preserve"> and the </w:t>
      </w:r>
      <w:r>
        <w:t>impermeable</w:t>
      </w:r>
      <w:r w:rsidR="009F47E9">
        <w:t xml:space="preserve"> layer below the aquifer</w:t>
      </w:r>
    </w:p>
    <w:p w:rsidR="001C0446" w:rsidRDefault="009F47E9" w:rsidP="00541B22">
      <w:pPr>
        <w:numPr>
          <w:ilvl w:val="0"/>
          <w:numId w:val="18"/>
        </w:numPr>
      </w:pPr>
      <w:r>
        <w:t>The groundwater head at the upper sur</w:t>
      </w:r>
      <w:r w:rsidR="001C0446">
        <w:t>face of the groundwater</w:t>
      </w:r>
      <w:r>
        <w:t xml:space="preserve"> is continuous with the head applied at the surface</w:t>
      </w:r>
    </w:p>
    <w:p w:rsidR="009F47E9" w:rsidRDefault="009F47E9" w:rsidP="00541B22">
      <w:pPr>
        <w:numPr>
          <w:ilvl w:val="0"/>
          <w:numId w:val="18"/>
        </w:numPr>
      </w:pPr>
      <w:r>
        <w:t>The vertical velocity is assumed to increase or decrease linearly from the bottom of the aquifer to the upper surface of the groundwater:</w:t>
      </w:r>
    </w:p>
    <w:p w:rsidR="009F47E9" w:rsidRDefault="009F47E9" w:rsidP="00541B22"/>
    <w:p w:rsidR="009F47E9" w:rsidRDefault="009F47E9" w:rsidP="00541B22">
      <w:r>
        <w:t>The vertical groundwater head approximation can be solved for the three imposed conditions by a parabolic function</w:t>
      </w:r>
      <w:r w:rsidR="001C0446">
        <w:t xml:space="preserve">. </w:t>
      </w:r>
      <w:r>
        <w:t>The depth-average value of the groundwater head is used to calculate the horizontal groundwater flux and is found by integrating the groundwater head approximation over the vertical</w:t>
      </w:r>
      <w:r w:rsidR="001C0446">
        <w:t>:</w:t>
      </w:r>
    </w:p>
    <w:p w:rsidR="001C0446" w:rsidRDefault="001C0446" w:rsidP="00541B22"/>
    <w:p w:rsidR="001C0446" w:rsidRDefault="001C0446" w:rsidP="00541B22">
      <w:pPr>
        <w:pStyle w:val="MTDisplayEquation"/>
      </w:pPr>
      <w:r>
        <w:tab/>
      </w:r>
      <w:r w:rsidRPr="001C0446">
        <w:rPr>
          <w:position w:val="-32"/>
        </w:rPr>
        <w:object w:dxaOrig="3460" w:dyaOrig="780">
          <v:shape id="_x0000_i1057" type="#_x0000_t75" style="width:173pt;height:39.2pt" o:ole="">
            <v:imagedata r:id="rId87" o:title=""/>
          </v:shape>
          <o:OLEObject Type="Embed" ProgID="Equation.DSMT4" ShapeID="_x0000_i1057" DrawAspect="Content" ObjectID="_1485343312"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30</w:instrText>
        </w:r>
      </w:fldSimple>
      <w:r>
        <w:instrText>)</w:instrText>
      </w:r>
      <w:r>
        <w:fldChar w:fldCharType="end"/>
      </w:r>
    </w:p>
    <w:p w:rsidR="001C0446" w:rsidRDefault="001C0446" w:rsidP="00541B22"/>
    <w:p w:rsidR="001C0446" w:rsidRPr="001C0446" w:rsidRDefault="004707FE"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t xml:space="preserve"> the mean vertical ground water head (</w:t>
      </w:r>
      <w:r>
        <w:rPr>
          <w:i/>
        </w:rPr>
        <w:t>H</w:t>
      </w:r>
      <w:r>
        <w:t>) is calculated using the groundwater head imposed at the groundwater surface (</w:t>
      </w:r>
      <w:proofErr w:type="spellStart"/>
      <w:r w:rsidRPr="004707FE">
        <w:rPr>
          <w:i/>
        </w:rPr>
        <w:t>H</w:t>
      </w:r>
      <w:r w:rsidRPr="004707FE">
        <w:rPr>
          <w:i/>
          <w:vertAlign w:val="subscript"/>
        </w:rPr>
        <w:t>bc</w:t>
      </w:r>
      <w:proofErr w:type="spellEnd"/>
      <w:r>
        <w:t>), the groundwater head parabolic curvature coefficient (</w:t>
      </w:r>
      <w:r w:rsidRPr="004707FE">
        <w:rPr>
          <w:i/>
        </w:rPr>
        <w:t>β</w:t>
      </w:r>
      <w:r>
        <w:t xml:space="preserve">) and the height of the groundwater level above the bottom of the </w:t>
      </w:r>
      <w:r w:rsidR="008F7845">
        <w:t>aquifer</w:t>
      </w:r>
      <w:r>
        <w:t xml:space="preserve"> (</w:t>
      </w:r>
      <w:proofErr w:type="spellStart"/>
      <w:r w:rsidRPr="004707FE">
        <w:rPr>
          <w:i/>
        </w:rPr>
        <w:t>h</w:t>
      </w:r>
      <w:r w:rsidRPr="004707FE">
        <w:rPr>
          <w:i/>
          <w:vertAlign w:val="subscript"/>
        </w:rPr>
        <w:t>gw</w:t>
      </w:r>
      <w:proofErr w:type="spellEnd"/>
      <w:r>
        <w:t xml:space="preserve">).  </w:t>
      </w:r>
    </w:p>
    <w:p w:rsidR="001C0446" w:rsidRDefault="001C0446" w:rsidP="00541B22">
      <w:pPr>
        <w:pStyle w:val="Heading4"/>
        <w:jc w:val="both"/>
      </w:pPr>
      <w:r>
        <w:t>Exchange with surface water</w:t>
      </w:r>
    </w:p>
    <w:p w:rsidR="008F7845" w:rsidRDefault="008F7845" w:rsidP="00541B22">
      <w:r w:rsidRPr="008F7845">
        <w:t>In the groundwater model there are three mechanisms for the exchange of groundwater and surface water: 1) submarine exchange, 2) infiltration and 3) exfiltration. The rate of exchange between the groundwater and surface water (</w:t>
      </w:r>
      <w:r>
        <w:rPr>
          <w:i/>
        </w:rPr>
        <w:t>S</w:t>
      </w:r>
      <w:r w:rsidRPr="008F7845">
        <w:t>) is given in terms of surface water volume, and is defined positive when water is exchanged from the surface water to the groundwater.</w:t>
      </w:r>
      <w:r w:rsidR="003518EF">
        <w:t xml:space="preserve"> </w:t>
      </w:r>
      <w:r w:rsidR="003518EF" w:rsidRPr="003518EF">
        <w:t xml:space="preserve">The groundwater and surface water are said to be in a connected state where and when the groundwater level reaches to the top of the bed and surface water exists above the bed. This state is described by a spatially </w:t>
      </w:r>
      <w:r w:rsidR="003518EF">
        <w:t xml:space="preserve">and temporally varying logical </w:t>
      </w:r>
      <w:r w:rsidR="003518EF">
        <w:rPr>
          <w:i/>
        </w:rPr>
        <w:t>k</w:t>
      </w:r>
      <w:r w:rsidR="003518EF" w:rsidRPr="003518EF">
        <w:t>, which is true where groundwater and surface water are connected an</w:t>
      </w:r>
      <w:r w:rsidR="003518EF">
        <w:t>d false in all other situations.</w:t>
      </w:r>
    </w:p>
    <w:p w:rsidR="003518EF" w:rsidRDefault="003518EF" w:rsidP="00541B22"/>
    <w:p w:rsidR="003518EF" w:rsidRDefault="008F7845" w:rsidP="00541B22">
      <w:r>
        <w:t>Submarine exchange represents the high and low frequency infiltration and exfiltration through the bed due pressure gradients across the saturated bed. This process only takes place where the groundwater and surface water are connected. The rate of submarine exchange is determined by the vertical specific discharge velocity at the interface between the groundwater and surface water. The value of this velocity can be found using the vertical derivative of the approximated groundwater head at the groundwater-surface wa</w:t>
      </w:r>
      <w:r w:rsidR="003518EF">
        <w:t>ter interface.</w:t>
      </w:r>
    </w:p>
    <w:p w:rsidR="003518EF" w:rsidRDefault="003518EF" w:rsidP="00541B22"/>
    <w:p w:rsidR="003518EF" w:rsidRDefault="003518EF" w:rsidP="00541B22">
      <w:pPr>
        <w:pStyle w:val="MTDisplayEquation"/>
      </w:pPr>
      <w:r>
        <w:tab/>
      </w:r>
      <w:r w:rsidR="00541B22" w:rsidRPr="003518EF">
        <w:rPr>
          <w:position w:val="-14"/>
        </w:rPr>
        <w:object w:dxaOrig="2439" w:dyaOrig="380">
          <v:shape id="_x0000_i1058" type="#_x0000_t75" style="width:121.45pt;height:18.8pt" o:ole="">
            <v:imagedata r:id="rId89" o:title=""/>
          </v:shape>
          <o:OLEObject Type="Embed" ProgID="Equation.DSMT4" ShapeID="_x0000_i1058" DrawAspect="Content" ObjectID="_1485343313"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31</w:instrText>
        </w:r>
      </w:fldSimple>
      <w:r>
        <w:instrText>)</w:instrText>
      </w:r>
      <w:r>
        <w:fldChar w:fldCharType="end"/>
      </w:r>
    </w:p>
    <w:p w:rsidR="003518EF" w:rsidRDefault="003518EF" w:rsidP="00541B22"/>
    <w:p w:rsidR="003518EF" w:rsidRDefault="003518EF" w:rsidP="00541B22">
      <w:r w:rsidRPr="003518EF">
        <w:t>Infiltration and exfiltration can only occur in locations where the groundwater and surface water are not connected. Infiltration takes place when surface water covers an area in which the groundwater lev</w:t>
      </w:r>
      <w:r>
        <w:t>el is lower than the bed level</w:t>
      </w:r>
      <w:r w:rsidRPr="003518EF">
        <w:t>. The flux of surface water into the bed is related to the pressure gradient across the wetting front</w:t>
      </w:r>
      <w:r>
        <w:t>.</w:t>
      </w:r>
    </w:p>
    <w:p w:rsidR="003518EF" w:rsidRDefault="003518EF" w:rsidP="00541B22"/>
    <w:p w:rsidR="003518EF" w:rsidRDefault="003518EF" w:rsidP="00541B22">
      <w:pPr>
        <w:pStyle w:val="MTDisplayEquation"/>
      </w:pPr>
      <w:r>
        <w:tab/>
      </w:r>
      <w:r w:rsidRPr="003518EF">
        <w:rPr>
          <w:position w:val="-74"/>
        </w:rPr>
        <w:object w:dxaOrig="2520" w:dyaOrig="1600">
          <v:shape id="_x0000_i1059" type="#_x0000_t75" style="width:126.25pt;height:80.6pt" o:ole="">
            <v:imagedata r:id="rId91" o:title=""/>
          </v:shape>
          <o:OLEObject Type="Embed" ProgID="Equation.DSMT4" ShapeID="_x0000_i1059" DrawAspect="Content" ObjectID="_1485343314"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418429"/>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32</w:instrText>
        </w:r>
      </w:fldSimple>
      <w:r>
        <w:instrText>)</w:instrText>
      </w:r>
      <w:bookmarkEnd w:id="73"/>
      <w:r>
        <w:fldChar w:fldCharType="end"/>
      </w:r>
    </w:p>
    <w:p w:rsidR="003518EF" w:rsidRDefault="003518EF"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5F0535">
        <w:instrText>(1.29)</w:instrText>
      </w:r>
      <w:r>
        <w:fldChar w:fldCharType="end"/>
      </w:r>
      <w:r>
        <w:fldChar w:fldCharType="end"/>
      </w:r>
      <w:r>
        <w:t xml:space="preserve"> the surface water-groundwater exchange </w:t>
      </w:r>
      <w:r w:rsidR="00541B22">
        <w:t>flow</w:t>
      </w:r>
      <w:r>
        <w:t xml:space="preserve"> of </w:t>
      </w:r>
      <w:r w:rsidR="00541B22">
        <w:t>infiltration</w:t>
      </w:r>
      <w:r>
        <w:t xml:space="preserve"> (</w:t>
      </w:r>
      <w:proofErr w:type="spellStart"/>
      <w:r>
        <w:rPr>
          <w:i/>
        </w:rPr>
        <w:t>S</w:t>
      </w:r>
      <w:r>
        <w:rPr>
          <w:i/>
          <w:vertAlign w:val="subscript"/>
        </w:rPr>
        <w:t>inf</w:t>
      </w:r>
      <w:proofErr w:type="spellEnd"/>
      <w:r>
        <w:t>) is calculated using the effective hydraulic conductivity (</w:t>
      </w:r>
      <w:r w:rsidRPr="003518EF">
        <w:rPr>
          <w:i/>
        </w:rPr>
        <w:t>K</w:t>
      </w:r>
      <w:r>
        <w:t>)</w:t>
      </w:r>
      <w:r w:rsidR="00541B22">
        <w:t>, the</w:t>
      </w:r>
      <w:r>
        <w:t xml:space="preserve"> </w:t>
      </w:r>
      <w:r w:rsidR="00541B22">
        <w:t>surface water pressure at the bed (</w:t>
      </w:r>
      <w:r w:rsidR="00541B22" w:rsidRPr="00541B22">
        <w:rPr>
          <w:position w:val="-14"/>
        </w:rPr>
        <w:object w:dxaOrig="520" w:dyaOrig="440">
          <v:shape id="_x0000_i1060" type="#_x0000_t75" style="width:26.35pt;height:22.55pt" o:ole="">
            <v:imagedata r:id="rId93" o:title=""/>
          </v:shape>
          <o:OLEObject Type="Embed" ProgID="Equation.DSMT4" ShapeID="_x0000_i1060" DrawAspect="Content" ObjectID="_1485343315" r:id="rId94"/>
        </w:object>
      </w:r>
      <w:r w:rsidR="00541B22">
        <w:t>) and a thickness of the wetting point</w:t>
      </w:r>
      <w:r>
        <w:t xml:space="preserve"> (</w:t>
      </w:r>
      <w:r w:rsidR="00541B22" w:rsidRPr="00541B22">
        <w:rPr>
          <w:i/>
          <w:position w:val="-14"/>
        </w:rPr>
        <w:object w:dxaOrig="460" w:dyaOrig="380">
          <v:shape id="_x0000_i1061" type="#_x0000_t75" style="width:23.65pt;height:18.8pt" o:ole="">
            <v:imagedata r:id="rId95" o:title=""/>
          </v:shape>
          <o:OLEObject Type="Embed" ProgID="Equation.DSMT4" ShapeID="_x0000_i1061" DrawAspect="Content" ObjectID="_1485343316" r:id="rId96"/>
        </w:object>
      </w:r>
      <w:r w:rsidR="00541B22">
        <w:t>).</w:t>
      </w:r>
    </w:p>
    <w:p w:rsidR="00541B22" w:rsidRPr="001C0446" w:rsidRDefault="00541B22" w:rsidP="00541B22"/>
    <w:p w:rsidR="00541B22" w:rsidRDefault="00541B22" w:rsidP="00541B22">
      <w:pPr>
        <w:spacing w:line="240" w:lineRule="auto"/>
      </w:pPr>
      <w:r>
        <w:t>Since the groundwater model is depth-averaged and cannot track multiple layers of groundwater infiltrating into the bed, the wetting front thickness is reset to zero when there is no available surface water, the groundwater exceeds the surface of the bed, or the groundwater and the surface water become connected. In addition, all infiltrating surface water is instantaneously added to the groundwater volume, independent of the distance from the bed to the groundwater table. Since the groundwater model neglects the time lag between infiltration at the beach surface and connection with the groundwater table a phase error may occur in the groundwater response to swash dynamics</w:t>
      </w:r>
    </w:p>
    <w:p w:rsidR="00541B22" w:rsidRDefault="00541B22" w:rsidP="00541B22">
      <w:pPr>
        <w:spacing w:line="240" w:lineRule="auto"/>
      </w:pPr>
    </w:p>
    <w:p w:rsidR="00541B22" w:rsidRDefault="00541B22" w:rsidP="00541B22">
      <w:pPr>
        <w:spacing w:line="240" w:lineRule="auto"/>
      </w:pPr>
      <w:r>
        <w:t>Exfiltration occurs where the groundwater and surface water are not connected and the groundwater level exceeds the bed level (Figure 3.4b). The rate of exfiltration is related to the rate of the groundwater level exceeding the bed level.</w:t>
      </w:r>
    </w:p>
    <w:p w:rsidR="00541B22" w:rsidRDefault="00541B22" w:rsidP="00541B22">
      <w:pPr>
        <w:spacing w:line="240" w:lineRule="auto"/>
      </w:pPr>
    </w:p>
    <w:p w:rsidR="00541B22" w:rsidRDefault="00541B22" w:rsidP="00541B22">
      <w:pPr>
        <w:pStyle w:val="MTDisplayEquation"/>
      </w:pPr>
      <w:r>
        <w:tab/>
      </w:r>
      <w:r w:rsidRPr="00541B22">
        <w:rPr>
          <w:position w:val="-24"/>
        </w:rPr>
        <w:object w:dxaOrig="1939" w:dyaOrig="660">
          <v:shape id="_x0000_i1062" type="#_x0000_t75" style="width:97.25pt;height:32.8pt" o:ole="">
            <v:imagedata r:id="rId97" o:title=""/>
          </v:shape>
          <o:OLEObject Type="Embed" ProgID="Equation.DSMT4" ShapeID="_x0000_i1062" DrawAspect="Content" ObjectID="_1485343317"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33</w:instrText>
        </w:r>
      </w:fldSimple>
      <w:r>
        <w:instrText>)</w:instrText>
      </w:r>
      <w:r>
        <w:fldChar w:fldCharType="end"/>
      </w:r>
    </w:p>
    <w:p w:rsidR="00541B22" w:rsidRDefault="00541B22" w:rsidP="00541B22"/>
    <w:p w:rsidR="00541B22" w:rsidRDefault="00541B22" w:rsidP="00541B22">
      <w:pPr>
        <w:pStyle w:val="Heading4"/>
      </w:pPr>
      <w:r>
        <w:t>Calculation of groundwater and surface water levels</w:t>
      </w:r>
    </w:p>
    <w:p w:rsidR="00E728B8" w:rsidRDefault="00541B22" w:rsidP="00541B22">
      <w:r>
        <w:t>The curvature coefficient (</w:t>
      </w:r>
      <w:r w:rsidR="00E728B8" w:rsidRPr="004707FE">
        <w:rPr>
          <w:i/>
        </w:rPr>
        <w:t>β</w:t>
      </w:r>
      <w:r>
        <w:t>) in the vertical groundwater head approximation is solved using the coupled equat</w:t>
      </w:r>
      <w:r w:rsidR="00E728B8">
        <w:t xml:space="preserve">ions for continuity and motion, </w:t>
      </w:r>
      <w:r>
        <w:t xml:space="preserve">thereby producing the depth-average horizontal groundwater head gradients and vertical head gradients at the groundwater surface, and subsequent depth-average horizontal and vertical specific discharge. </w:t>
      </w:r>
    </w:p>
    <w:p w:rsidR="00E728B8" w:rsidRDefault="00E728B8" w:rsidP="00541B22"/>
    <w:p w:rsidR="00541B22" w:rsidRDefault="00541B22" w:rsidP="00541B22">
      <w:r>
        <w:t>In areas where the groundwater and surface water are not connected, the groundwater level change is related to the vertical specific discharge and the infiltration and exfiltration fluxes:</w:t>
      </w:r>
    </w:p>
    <w:p w:rsidR="00E728B8" w:rsidRDefault="00E728B8" w:rsidP="00541B22"/>
    <w:p w:rsidR="00E728B8" w:rsidRDefault="00E728B8" w:rsidP="00E728B8">
      <w:pPr>
        <w:pStyle w:val="MTDisplayEquation"/>
      </w:pPr>
      <w:r>
        <w:tab/>
      </w:r>
      <w:r w:rsidRPr="00E728B8">
        <w:rPr>
          <w:position w:val="-24"/>
        </w:rPr>
        <w:object w:dxaOrig="2420" w:dyaOrig="660">
          <v:shape id="_x0000_i1063" type="#_x0000_t75" style="width:120.9pt;height:32.8pt" o:ole="">
            <v:imagedata r:id="rId99" o:title=""/>
          </v:shape>
          <o:OLEObject Type="Embed" ProgID="Equation.DSMT4" ShapeID="_x0000_i1063" DrawAspect="Content" ObjectID="_1485343318"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34</w:instrText>
        </w:r>
      </w:fldSimple>
      <w:r>
        <w:instrText>)</w:instrText>
      </w:r>
      <w:r>
        <w:fldChar w:fldCharType="end"/>
      </w:r>
    </w:p>
    <w:p w:rsidR="00541B22" w:rsidRDefault="00541B22" w:rsidP="00541B22"/>
    <w:p w:rsidR="00541B22" w:rsidRDefault="00541B22" w:rsidP="00541B22">
      <w:r>
        <w:t>In these same areas the surface water level is modified to account for infiltration and exfiltration:</w:t>
      </w:r>
    </w:p>
    <w:p w:rsidR="00E728B8" w:rsidRDefault="00E728B8" w:rsidP="00541B22"/>
    <w:p w:rsidR="00E728B8" w:rsidRDefault="00E728B8" w:rsidP="00E728B8">
      <w:pPr>
        <w:pStyle w:val="MTDisplayEquation"/>
      </w:pPr>
      <w:r>
        <w:tab/>
      </w:r>
      <w:r w:rsidRPr="00E728B8">
        <w:rPr>
          <w:position w:val="-24"/>
        </w:rPr>
        <w:object w:dxaOrig="2140" w:dyaOrig="660">
          <v:shape id="_x0000_i1064" type="#_x0000_t75" style="width:106.4pt;height:32.8pt" o:ole="">
            <v:imagedata r:id="rId101" o:title=""/>
          </v:shape>
          <o:OLEObject Type="Embed" ProgID="Equation.DSMT4" ShapeID="_x0000_i1064" DrawAspect="Content" ObjectID="_1485343319"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35</w:instrText>
        </w:r>
      </w:fldSimple>
      <w:r>
        <w:instrText>)</w:instrText>
      </w:r>
      <w:r>
        <w:fldChar w:fldCharType="end"/>
      </w:r>
    </w:p>
    <w:p w:rsidR="00541B22" w:rsidRDefault="00541B22" w:rsidP="00541B22"/>
    <w:p w:rsidR="00541B22" w:rsidRDefault="00541B22" w:rsidP="00541B22">
      <w:r>
        <w:t>In areas where the groundwater and surface water are connected, the groundwater level remains at the level of the bed, since the computed vertical velocity at the surface (w) is exactly equal and opposite to the submarine exchange (</w:t>
      </w:r>
      <w:proofErr w:type="spellStart"/>
      <w:r>
        <w:t>Ssub</w:t>
      </w:r>
      <w:proofErr w:type="spellEnd"/>
      <w:r>
        <w:t>). The surface water level is modified to account for the submarine exchange with the groundwater:</w:t>
      </w:r>
    </w:p>
    <w:p w:rsidR="00E728B8" w:rsidRDefault="00E728B8" w:rsidP="00E728B8">
      <w:pPr>
        <w:pStyle w:val="MTDisplayEquation"/>
      </w:pPr>
      <w:r>
        <w:tab/>
      </w:r>
      <w:r w:rsidRPr="00E728B8">
        <w:rPr>
          <w:position w:val="-60"/>
        </w:rPr>
        <w:object w:dxaOrig="1880" w:dyaOrig="1320">
          <v:shape id="_x0000_i1065" type="#_x0000_t75" style="width:94.55pt;height:66.65pt" o:ole="">
            <v:imagedata r:id="rId103" o:title=""/>
          </v:shape>
          <o:OLEObject Type="Embed" ProgID="Equation.DSMT4" ShapeID="_x0000_i1065" DrawAspect="Content" ObjectID="_1485343320"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36</w:instrText>
        </w:r>
      </w:fldSimple>
      <w:r>
        <w:instrText>)</w:instrText>
      </w:r>
      <w:r>
        <w:fldChar w:fldCharType="end"/>
      </w:r>
    </w:p>
    <w:p w:rsidR="00541B22" w:rsidRDefault="00541B22" w:rsidP="00541B22"/>
    <w:p w:rsidR="00541B22" w:rsidRDefault="00541B22" w:rsidP="00541B22">
      <w:r>
        <w:t>In cases where there is not sufficient surface water to permeate into the bed to ensure the groundwater level remains at the bed level, a fractional time step approach is taken in which the area is considered to be connected while there is sufficient surface</w:t>
      </w:r>
      <w:r w:rsidR="00E728B8">
        <w:t xml:space="preserve"> </w:t>
      </w:r>
      <w:r>
        <w:t>water, and considered unconnected once the surface water has drained away. A similar approach is taken when the groundwater level reaches the bed level during an infiltration event.</w:t>
      </w:r>
    </w:p>
    <w:p w:rsidR="00541B22" w:rsidRDefault="00541B22" w:rsidP="00541B22">
      <w:pPr>
        <w:pStyle w:val="Heading4"/>
      </w:pPr>
      <w:r>
        <w:t>Boundary conditions</w:t>
      </w:r>
    </w:p>
    <w:p w:rsidR="00986109" w:rsidRDefault="00986109" w:rsidP="00986109">
      <w:r>
        <w:t>Since the groundwater dynamics are described by a parabolic equation, the system of equations requires boundary conditions at all horizontal and vertical boundaries, as well as an initial condition</w:t>
      </w:r>
    </w:p>
    <w:p w:rsidR="00986109" w:rsidRDefault="00986109" w:rsidP="00986109"/>
    <w:p w:rsidR="00986109" w:rsidRDefault="00986109" w:rsidP="00986109">
      <w:pPr>
        <w:numPr>
          <w:ilvl w:val="0"/>
          <w:numId w:val="13"/>
        </w:numPr>
      </w:pPr>
      <w:r>
        <w:t xml:space="preserve">At the horizontal boundaries and bottom of the </w:t>
      </w:r>
      <w:r w:rsidR="002276CB">
        <w:t>aquifer</w:t>
      </w:r>
      <w:r>
        <w:t>: a zero flux condition is imposed. This is based on the assumption that the groundwater head is constant</w:t>
      </w:r>
    </w:p>
    <w:p w:rsidR="00986109" w:rsidRDefault="00986109" w:rsidP="00986109">
      <w:pPr>
        <w:numPr>
          <w:ilvl w:val="0"/>
          <w:numId w:val="13"/>
        </w:numPr>
      </w:pPr>
      <w:r>
        <w:t>At the surface of the groundwater</w:t>
      </w:r>
    </w:p>
    <w:p w:rsidR="00986109" w:rsidRDefault="00986109" w:rsidP="00986109">
      <w:pPr>
        <w:pStyle w:val="ListBullet2"/>
      </w:pPr>
      <w:r>
        <w:t>If connected: the head is set to the surface water head at the bed</w:t>
      </w:r>
    </w:p>
    <w:p w:rsidR="00986109" w:rsidRDefault="00986109" w:rsidP="00986109">
      <w:pPr>
        <w:pStyle w:val="ListBullet2"/>
      </w:pPr>
      <w:r>
        <w:t>If not-connected: the head is equal to the atmospheric pressure head</w:t>
      </w:r>
    </w:p>
    <w:p w:rsidR="00986109" w:rsidRPr="00986109" w:rsidRDefault="00986109" w:rsidP="00986109">
      <w:pPr>
        <w:pStyle w:val="ListBullet"/>
      </w:pPr>
      <w:r>
        <w:t>The initial condition for the solution is specified by the model user in terms of the initial groundwater head.</w:t>
      </w:r>
    </w:p>
    <w:p w:rsidR="002276CB" w:rsidRDefault="002276CB">
      <w:pPr>
        <w:spacing w:line="240" w:lineRule="auto"/>
        <w:jc w:val="left"/>
        <w:rPr>
          <w:b/>
          <w:iCs/>
          <w:szCs w:val="28"/>
        </w:rPr>
      </w:pPr>
      <w:r>
        <w:br w:type="page"/>
      </w:r>
    </w:p>
    <w:p w:rsidR="009C4C27" w:rsidRPr="005149BD" w:rsidRDefault="009C4C27" w:rsidP="00541B22">
      <w:pPr>
        <w:pStyle w:val="Heading2"/>
        <w:jc w:val="both"/>
      </w:pPr>
      <w:bookmarkStart w:id="74" w:name="_Toc410896281"/>
      <w:r w:rsidRPr="005149BD">
        <w:t>Sediment transport</w:t>
      </w:r>
      <w:bookmarkEnd w:id="74"/>
    </w:p>
    <w:p w:rsidR="009C4C27" w:rsidRPr="005149BD" w:rsidRDefault="009C4C27" w:rsidP="00541B22">
      <w:pPr>
        <w:pStyle w:val="Heading3"/>
        <w:jc w:val="both"/>
      </w:pPr>
      <w:bookmarkStart w:id="75" w:name="_Toc410896282"/>
      <w:r w:rsidRPr="005149BD">
        <w:t>Advection-diffusion</w:t>
      </w:r>
      <w:bookmarkEnd w:id="75"/>
      <w:r w:rsidRPr="005149BD">
        <w:t xml:space="preserve"> </w:t>
      </w:r>
    </w:p>
    <w:p w:rsidR="00F93FCA" w:rsidRPr="005149BD" w:rsidRDefault="00C6292D" w:rsidP="00541B22">
      <w:r>
        <w:t>Sediment concentrations in the water column are modelled using a depth-averaged advection-</w:t>
      </w:r>
      <w:proofErr w:type="spellStart"/>
      <w:r>
        <w:t>difussion</w:t>
      </w:r>
      <w:proofErr w:type="spellEnd"/>
      <w:r>
        <w:t xml:space="preserve"> scheme with a source-sink term based on an equilibrium sediment concentration (</w:t>
      </w:r>
      <w:proofErr w:type="spellStart"/>
      <w:r>
        <w:t>Galappatti</w:t>
      </w:r>
      <w:proofErr w:type="spellEnd"/>
      <w:r>
        <w:t xml:space="preserve"> and </w:t>
      </w:r>
      <w:proofErr w:type="spellStart"/>
      <w:r>
        <w:t>Vreugdenhi</w:t>
      </w:r>
      <w:proofErr w:type="spellEnd"/>
      <w:r>
        <w:t xml:space="preserve">, </w:t>
      </w:r>
      <w:r w:rsidR="00F93FCA" w:rsidRPr="005149BD">
        <w:t>1985):</w:t>
      </w:r>
    </w:p>
    <w:p w:rsidR="00F93FCA" w:rsidRPr="005149BD" w:rsidRDefault="00F93FCA" w:rsidP="00541B22"/>
    <w:p w:rsidR="00F93FCA" w:rsidRPr="005149BD" w:rsidRDefault="00F93FCA" w:rsidP="00541B22">
      <w:pPr>
        <w:pStyle w:val="MTDisplayEquation"/>
      </w:pPr>
      <w:r w:rsidRPr="005149BD">
        <w:tab/>
      </w:r>
      <w:r w:rsidRPr="005149BD">
        <w:rPr>
          <w:position w:val="-30"/>
        </w:rPr>
        <w:object w:dxaOrig="6460" w:dyaOrig="720">
          <v:shape id="_x0000_i1066" type="#_x0000_t75" style="width:322.95pt;height:36.55pt" o:ole="">
            <v:imagedata r:id="rId105" o:title=""/>
          </v:shape>
          <o:OLEObject Type="Embed" ProgID="Equation.DSMT4" ShapeID="_x0000_i1066" DrawAspect="Content" ObjectID="_1485343321" r:id="rId10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76" w:name="ZEqnNum65752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37</w:instrText>
        </w:r>
      </w:fldSimple>
      <w:r w:rsidRPr="005149BD">
        <w:instrText>)</w:instrText>
      </w:r>
      <w:bookmarkEnd w:id="76"/>
      <w:r w:rsidRPr="005149BD">
        <w:fldChar w:fldCharType="end"/>
      </w:r>
    </w:p>
    <w:p w:rsidR="00F93FCA" w:rsidRPr="005149BD" w:rsidRDefault="00F93FCA" w:rsidP="00541B22"/>
    <w:p w:rsidR="00F93FCA" w:rsidRDefault="00F93FCA" w:rsidP="00541B22">
      <w:r w:rsidRPr="005149BD">
        <w:t xml:space="preserve">In </w:t>
      </w:r>
      <w:r w:rsidRPr="005149BD">
        <w:fldChar w:fldCharType="begin"/>
      </w:r>
      <w:r w:rsidRPr="005149BD">
        <w:instrText xml:space="preserve"> GOTOBUTTON ZEqnNum657521  \* MERGEFORMAT </w:instrText>
      </w:r>
      <w:r w:rsidRPr="005149BD">
        <w:fldChar w:fldCharType="begin"/>
      </w:r>
      <w:r w:rsidRPr="005149BD">
        <w:instrText xml:space="preserve"> REF ZEqnNum657521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37</w:instrText>
      </w:r>
      <w:r w:rsidR="005F0535" w:rsidRPr="005149BD">
        <w:instrText>)</w:instrText>
      </w:r>
      <w:r w:rsidRPr="005149BD">
        <w:fldChar w:fldCharType="end"/>
      </w:r>
      <w:r w:rsidRPr="005149BD">
        <w:fldChar w:fldCharType="end"/>
      </w:r>
      <w:r w:rsidRPr="005149BD">
        <w:t xml:space="preserve"> </w:t>
      </w:r>
      <w:r w:rsidRPr="005149BD">
        <w:rPr>
          <w:i/>
        </w:rPr>
        <w:t>C</w:t>
      </w:r>
      <w:r w:rsidRPr="005149BD">
        <w:t xml:space="preserve"> represents the depth-averaged sediment concentration which varies on the wave-group time scale and </w:t>
      </w:r>
      <w:proofErr w:type="gramStart"/>
      <w:r w:rsidRPr="005149BD">
        <w:rPr>
          <w:i/>
        </w:rPr>
        <w:t>D</w:t>
      </w:r>
      <w:r w:rsidRPr="005149BD">
        <w:rPr>
          <w:i/>
          <w:vertAlign w:val="subscript"/>
        </w:rPr>
        <w:t>h</w:t>
      </w:r>
      <w:proofErr w:type="gramEnd"/>
      <w:r w:rsidRPr="005149BD">
        <w:t xml:space="preserve"> is the sediment diffusion coefficient. The entrainment of the sediment is represented by an adaptation time </w:t>
      </w:r>
      <w:proofErr w:type="spellStart"/>
      <w:r w:rsidRPr="005149BD">
        <w:rPr>
          <w:i/>
        </w:rPr>
        <w:t>T</w:t>
      </w:r>
      <w:r w:rsidRPr="005149BD">
        <w:rPr>
          <w:i/>
          <w:vertAlign w:val="subscript"/>
        </w:rPr>
        <w:t>s</w:t>
      </w:r>
      <w:proofErr w:type="spellEnd"/>
      <w:r w:rsidRPr="005149BD">
        <w:t>, given by a simple approximation</w:t>
      </w:r>
      <w:r w:rsidR="00362414" w:rsidRPr="005149BD">
        <w:t xml:space="preserve"> based on the local water depth </w:t>
      </w:r>
      <w:r w:rsidRPr="005149BD">
        <w:rPr>
          <w:i/>
        </w:rPr>
        <w:t>h</w:t>
      </w:r>
      <w:r w:rsidRPr="005149BD">
        <w:t xml:space="preserve"> and sediment fall velocity </w:t>
      </w:r>
      <w:proofErr w:type="spellStart"/>
      <w:r w:rsidRPr="005149BD">
        <w:rPr>
          <w:i/>
        </w:rPr>
        <w:t>w</w:t>
      </w:r>
      <w:r w:rsidRPr="005149BD">
        <w:rPr>
          <w:i/>
          <w:vertAlign w:val="subscript"/>
        </w:rPr>
        <w:t>s</w:t>
      </w:r>
      <w:proofErr w:type="spellEnd"/>
      <w:r w:rsidRPr="005149BD">
        <w:t xml:space="preserve">. A small value of </w:t>
      </w:r>
      <w:proofErr w:type="spellStart"/>
      <w:r w:rsidRPr="005149BD">
        <w:rPr>
          <w:i/>
        </w:rPr>
        <w:t>T</w:t>
      </w:r>
      <w:r w:rsidRPr="005149BD">
        <w:rPr>
          <w:i/>
          <w:vertAlign w:val="subscript"/>
        </w:rPr>
        <w:t>s</w:t>
      </w:r>
      <w:proofErr w:type="spellEnd"/>
      <w:r w:rsidRPr="005149BD">
        <w:t xml:space="preserve"> corresponds to nearly instantaneous sediment response.</w:t>
      </w:r>
    </w:p>
    <w:p w:rsidR="000F7E89" w:rsidRPr="005149BD" w:rsidRDefault="000F7E89" w:rsidP="00541B22"/>
    <w:p w:rsidR="00F93FCA" w:rsidRPr="005149BD" w:rsidRDefault="00F93FCA" w:rsidP="00541B22">
      <w:pPr>
        <w:pStyle w:val="MTDisplayEquation"/>
      </w:pPr>
      <w:r w:rsidRPr="005149BD">
        <w:tab/>
      </w:r>
      <w:r w:rsidRPr="005149BD">
        <w:rPr>
          <w:position w:val="-32"/>
        </w:rPr>
        <w:object w:dxaOrig="2480" w:dyaOrig="760">
          <v:shape id="_x0000_i1067" type="#_x0000_t75" style="width:123.6pt;height:37.6pt" o:ole="">
            <v:imagedata r:id="rId107" o:title=""/>
          </v:shape>
          <o:OLEObject Type="Embed" ProgID="Equation.DSMT4" ShapeID="_x0000_i1067" DrawAspect="Content" ObjectID="_1485343322" r:id="rId10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38</w:instrText>
        </w:r>
      </w:fldSimple>
      <w:r w:rsidRPr="005149BD">
        <w:instrText>)</w:instrText>
      </w:r>
      <w:r w:rsidRPr="005149BD">
        <w:fldChar w:fldCharType="end"/>
      </w:r>
    </w:p>
    <w:p w:rsidR="00F93FCA" w:rsidRPr="005149BD" w:rsidRDefault="00F93FCA" w:rsidP="00541B22"/>
    <w:p w:rsidR="00F93FCA" w:rsidRDefault="00F93FCA" w:rsidP="00541B22">
      <w:r w:rsidRPr="005149BD">
        <w:t>The entrainment or deposition of sediment is determined by the mismatch between the</w:t>
      </w:r>
      <w:r w:rsidR="00362414" w:rsidRPr="005149BD">
        <w:t xml:space="preserve"> actual sediment concentration </w:t>
      </w:r>
      <w:r w:rsidRPr="005149BD">
        <w:rPr>
          <w:i/>
        </w:rPr>
        <w:t>C</w:t>
      </w:r>
      <w:r w:rsidRPr="005149BD">
        <w:t xml:space="preserve"> an</w:t>
      </w:r>
      <w:r w:rsidR="00362414" w:rsidRPr="005149BD">
        <w:t xml:space="preserve">d the equilibrium concentration </w:t>
      </w:r>
      <w:proofErr w:type="spellStart"/>
      <w:r w:rsidR="00362414" w:rsidRPr="005149BD">
        <w:rPr>
          <w:i/>
        </w:rPr>
        <w:t>C</w:t>
      </w:r>
      <w:r w:rsidR="00362414" w:rsidRPr="005149BD">
        <w:rPr>
          <w:i/>
          <w:vertAlign w:val="subscript"/>
        </w:rPr>
        <w:t>eq</w:t>
      </w:r>
      <w:proofErr w:type="spellEnd"/>
      <w:r w:rsidRPr="005149BD">
        <w:rPr>
          <w:i/>
        </w:rPr>
        <w:t xml:space="preserve"> </w:t>
      </w:r>
      <w:r w:rsidRPr="005149BD">
        <w:t>thus representing the source term in the sediment transport equation.</w:t>
      </w:r>
    </w:p>
    <w:p w:rsidR="001B541A" w:rsidRDefault="001B541A" w:rsidP="00541B22"/>
    <w:p w:rsidR="001B541A" w:rsidRDefault="001B541A" w:rsidP="00541B22">
      <w:pPr>
        <w:pStyle w:val="Heading3"/>
        <w:jc w:val="both"/>
      </w:pPr>
      <w:bookmarkStart w:id="77" w:name="_Toc410896283"/>
      <w:r>
        <w:t>General parameters: velocity magnitude and orbital velocity</w:t>
      </w:r>
      <w:bookmarkEnd w:id="77"/>
    </w:p>
    <w:p w:rsidR="001B541A" w:rsidRDefault="001B541A" w:rsidP="00541B22">
      <w:pPr>
        <w:spacing w:line="240" w:lineRule="auto"/>
      </w:pPr>
      <w:r>
        <w:t xml:space="preserve">In transport formulations the equilibrium sediment concentration </w:t>
      </w:r>
      <w:proofErr w:type="spellStart"/>
      <w:r w:rsidRPr="005149BD">
        <w:rPr>
          <w:i/>
        </w:rPr>
        <w:t>C</w:t>
      </w:r>
      <w:r w:rsidRPr="005149BD">
        <w:rPr>
          <w:i/>
          <w:vertAlign w:val="subscript"/>
        </w:rPr>
        <w:t>eq</w:t>
      </w:r>
      <w:proofErr w:type="spellEnd"/>
      <w:r w:rsidRPr="005149BD">
        <w:rPr>
          <w:vertAlign w:val="subscript"/>
        </w:rPr>
        <w:t xml:space="preserve"> </w:t>
      </w:r>
      <w:r>
        <w:t>(for both the bed load and the suspended lo</w:t>
      </w:r>
      <w:r w:rsidR="00581079">
        <w:t xml:space="preserve">ad) is related to the </w:t>
      </w:r>
      <w:r>
        <w:t xml:space="preserve">velocity magnitude </w:t>
      </w:r>
      <w:r w:rsidR="00581079">
        <w:t>(</w:t>
      </w:r>
      <w:proofErr w:type="spellStart"/>
      <w:r w:rsidRPr="005149BD">
        <w:rPr>
          <w:i/>
        </w:rPr>
        <w:t>v</w:t>
      </w:r>
      <w:r w:rsidRPr="005149BD">
        <w:rPr>
          <w:i/>
          <w:vertAlign w:val="subscript"/>
        </w:rPr>
        <w:t>mg</w:t>
      </w:r>
      <w:proofErr w:type="spellEnd"/>
      <w:r w:rsidR="00581079">
        <w:t xml:space="preserve">) </w:t>
      </w:r>
      <w:r>
        <w:t xml:space="preserve">and the orbital velocity </w:t>
      </w:r>
      <w:r w:rsidR="00581079">
        <w:t>(</w:t>
      </w:r>
      <w:proofErr w:type="spellStart"/>
      <w:r>
        <w:t>u</w:t>
      </w:r>
      <w:r w:rsidRPr="005149BD">
        <w:rPr>
          <w:vertAlign w:val="subscript"/>
        </w:rPr>
        <w:t>rms</w:t>
      </w:r>
      <w:proofErr w:type="spellEnd"/>
      <w:r w:rsidR="00581079">
        <w:t>).</w:t>
      </w:r>
      <w:r>
        <w:t xml:space="preserve"> This section elaborates </w:t>
      </w:r>
      <w:r w:rsidR="00581079">
        <w:t>how we calculate both terms.</w:t>
      </w:r>
      <w:r>
        <w:t xml:space="preserve">    </w:t>
      </w:r>
    </w:p>
    <w:p w:rsidR="001B541A" w:rsidRDefault="001B541A" w:rsidP="00541B22">
      <w:pPr>
        <w:spacing w:line="240" w:lineRule="auto"/>
      </w:pPr>
    </w:p>
    <w:p w:rsidR="001B541A" w:rsidRDefault="001B541A" w:rsidP="00541B22">
      <w:pPr>
        <w:spacing w:line="240" w:lineRule="auto"/>
      </w:pPr>
      <w:r>
        <w:t xml:space="preserve">First of all the velocity magnitude, if long wave stirring is turned on (keyword: </w:t>
      </w:r>
      <w:proofErr w:type="spellStart"/>
      <w:r w:rsidRPr="001B541A">
        <w:rPr>
          <w:i/>
        </w:rPr>
        <w:t>lws</w:t>
      </w:r>
      <w:proofErr w:type="spellEnd"/>
      <w:r w:rsidRPr="001B541A">
        <w:rPr>
          <w:i/>
        </w:rPr>
        <w:t>=1</w:t>
      </w:r>
      <w:r>
        <w:t xml:space="preserve">), the velocity magnitude </w:t>
      </w:r>
      <w:proofErr w:type="spellStart"/>
      <w:r w:rsidRPr="005149BD">
        <w:rPr>
          <w:i/>
        </w:rPr>
        <w:t>v</w:t>
      </w:r>
      <w:r w:rsidRPr="005149BD">
        <w:rPr>
          <w:i/>
          <w:vertAlign w:val="subscript"/>
        </w:rPr>
        <w:t>mg</w:t>
      </w:r>
      <w:proofErr w:type="spellEnd"/>
      <w:r>
        <w:t xml:space="preserve"> is equal to the magnitude of the Eulerian velocity, as can be seen </w:t>
      </w:r>
      <w:proofErr w:type="gramStart"/>
      <w:r>
        <w:t xml:space="preserve">in </w:t>
      </w:r>
      <w:proofErr w:type="gramEnd"/>
      <w:r>
        <w:fldChar w:fldCharType="begin"/>
      </w:r>
      <w:r>
        <w:instrText xml:space="preserve"> GOTOBUTTON ZEqnNum392794  \* MERGEFORMAT </w:instrText>
      </w:r>
      <w:r>
        <w:fldChar w:fldCharType="begin"/>
      </w:r>
      <w:r>
        <w:instrText xml:space="preserve"> REF ZEqnNum392794 \* Charformat \! \* MERGEFORMAT </w:instrText>
      </w:r>
      <w:r>
        <w:fldChar w:fldCharType="separate"/>
      </w:r>
      <w:r w:rsidR="005F0535">
        <w:instrText>(1.39)</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5149BD">
        <w:rPr>
          <w:position w:val="-18"/>
        </w:rPr>
        <w:object w:dxaOrig="2079" w:dyaOrig="560">
          <v:shape id="_x0000_i1068" type="#_x0000_t75" style="width:103.7pt;height:27.95pt" o:ole="">
            <v:imagedata r:id="rId109" o:title=""/>
          </v:shape>
          <o:OLEObject Type="Embed" ProgID="Equation.DSMT4" ShapeID="_x0000_i1068" DrawAspect="Content" ObjectID="_1485343323"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392794"/>
      <w:r>
        <w:instrText>(</w:instrText>
      </w:r>
      <w:fldSimple w:instr=" SEQ MTSec \c \* Arabic \* MERGEFORMAT ">
        <w:r w:rsidR="005F0535">
          <w:rPr>
            <w:noProof/>
          </w:rPr>
          <w:instrText>1</w:instrText>
        </w:r>
      </w:fldSimple>
      <w:r>
        <w:instrText>.</w:instrText>
      </w:r>
      <w:fldSimple w:instr=" SEQ MTEqn \c \* Arabic \* MERGEFORMAT ">
        <w:r w:rsidR="005F0535">
          <w:rPr>
            <w:noProof/>
          </w:rPr>
          <w:instrText>39</w:instrText>
        </w:r>
      </w:fldSimple>
      <w:r>
        <w:instrText>)</w:instrText>
      </w:r>
      <w:bookmarkEnd w:id="78"/>
      <w:r>
        <w:fldChar w:fldCharType="end"/>
      </w:r>
    </w:p>
    <w:p w:rsidR="001B541A" w:rsidRDefault="001B541A" w:rsidP="00541B22">
      <w:pPr>
        <w:spacing w:line="240" w:lineRule="auto"/>
      </w:pPr>
    </w:p>
    <w:p w:rsidR="001B541A" w:rsidRDefault="001B541A" w:rsidP="00541B22">
      <w:pPr>
        <w:spacing w:line="240" w:lineRule="auto"/>
      </w:pPr>
      <w:r>
        <w:t>If wave stirring is turned off (</w:t>
      </w:r>
      <w:r w:rsidRPr="00CB00A3">
        <w:rPr>
          <w:i/>
        </w:rPr>
        <w:t>keyword</w:t>
      </w:r>
      <w:r>
        <w:rPr>
          <w:i/>
        </w:rPr>
        <w:t>:</w:t>
      </w:r>
      <w:r w:rsidRPr="00CB00A3">
        <w:rPr>
          <w:i/>
        </w:rPr>
        <w:t xml:space="preserve"> </w:t>
      </w:r>
      <w:proofErr w:type="spellStart"/>
      <w:r w:rsidRPr="00CB00A3">
        <w:rPr>
          <w:i/>
        </w:rPr>
        <w:t>lws</w:t>
      </w:r>
      <w:proofErr w:type="spellEnd"/>
      <w:r w:rsidRPr="00CB00A3">
        <w:rPr>
          <w:i/>
        </w:rPr>
        <w:t>=0</w:t>
      </w:r>
      <w:r>
        <w:t xml:space="preserve">), the velocity magnitude will be current-averaged on time scale based on a certain factor </w:t>
      </w:r>
      <w:proofErr w:type="spellStart"/>
      <w:r w:rsidRPr="005149BD">
        <w:rPr>
          <w:i/>
        </w:rPr>
        <w:t>f</w:t>
      </w:r>
      <w:r w:rsidRPr="005149BD">
        <w:rPr>
          <w:i/>
          <w:vertAlign w:val="subscript"/>
        </w:rPr>
        <w:t>cats</w:t>
      </w:r>
      <w:proofErr w:type="spellEnd"/>
      <w:r>
        <w:t xml:space="preserve"> of the representative wave period </w:t>
      </w:r>
      <w:proofErr w:type="spellStart"/>
      <w:r w:rsidRPr="005149BD">
        <w:rPr>
          <w:i/>
        </w:rPr>
        <w:t>T</w:t>
      </w:r>
      <w:r w:rsidRPr="005149BD">
        <w:rPr>
          <w:i/>
          <w:vertAlign w:val="subscript"/>
        </w:rPr>
        <w:t>rep</w:t>
      </w:r>
      <w:proofErr w:type="spellEnd"/>
      <w:r>
        <w:t>.</w:t>
      </w:r>
    </w:p>
    <w:p w:rsidR="001B541A" w:rsidRDefault="001B541A" w:rsidP="00541B22">
      <w:pPr>
        <w:spacing w:line="240" w:lineRule="auto"/>
      </w:pPr>
    </w:p>
    <w:p w:rsidR="001B541A" w:rsidRDefault="001B541A" w:rsidP="00541B22">
      <w:pPr>
        <w:pStyle w:val="MTDisplayEquation"/>
      </w:pPr>
      <w:r>
        <w:tab/>
      </w:r>
      <w:r w:rsidRPr="00CB00A3">
        <w:rPr>
          <w:position w:val="-34"/>
        </w:rPr>
        <w:object w:dxaOrig="4620" w:dyaOrig="800">
          <v:shape id="_x0000_i1069" type="#_x0000_t75" style="width:231.05pt;height:40.3pt" o:ole="">
            <v:imagedata r:id="rId111" o:title=""/>
          </v:shape>
          <o:OLEObject Type="Embed" ProgID="Equation.DSMT4" ShapeID="_x0000_i1069" DrawAspect="Content" ObjectID="_1485343324"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40</w:instrText>
        </w:r>
      </w:fldSimple>
      <w:r>
        <w:instrText>)</w:instrText>
      </w:r>
      <w:r>
        <w:fldChar w:fldCharType="end"/>
      </w:r>
    </w:p>
    <w:p w:rsidR="001B541A" w:rsidRDefault="001B541A" w:rsidP="00541B22">
      <w:pPr>
        <w:spacing w:line="240" w:lineRule="auto"/>
      </w:pPr>
    </w:p>
    <w:p w:rsidR="001B541A" w:rsidRDefault="001B541A" w:rsidP="00541B22">
      <w:pPr>
        <w:spacing w:line="240" w:lineRule="auto"/>
      </w:pPr>
      <w:r>
        <w:t xml:space="preserve">Secondly the root-mean-squared velocity, the </w:t>
      </w:r>
      <w:proofErr w:type="spellStart"/>
      <w:r>
        <w:t>u</w:t>
      </w:r>
      <w:r w:rsidRPr="00CB00A3">
        <w:rPr>
          <w:vertAlign w:val="subscript"/>
        </w:rPr>
        <w:t>rms</w:t>
      </w:r>
      <w:proofErr w:type="spellEnd"/>
      <w:r>
        <w:t xml:space="preserve"> is obtained from the wave group varying wave energy using linear wave theory. This formulation can be found </w:t>
      </w:r>
      <w:proofErr w:type="gramStart"/>
      <w:r>
        <w:t xml:space="preserve">in </w:t>
      </w:r>
      <w:proofErr w:type="gramEnd"/>
      <w:r>
        <w:fldChar w:fldCharType="begin"/>
      </w:r>
      <w:r>
        <w:instrText xml:space="preserve"> GOTOBUTTON ZEqnNum196553  \* MERGEFORMAT </w:instrText>
      </w:r>
      <w:r>
        <w:fldChar w:fldCharType="begin"/>
      </w:r>
      <w:r>
        <w:instrText xml:space="preserve"> REF ZEqnNum196553 \* Charformat \! \* MERGEFORMAT </w:instrText>
      </w:r>
      <w:r>
        <w:fldChar w:fldCharType="separate"/>
      </w:r>
      <w:r w:rsidR="005F0535">
        <w:instrText>(1.41)</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D94EAE">
        <w:rPr>
          <w:position w:val="-34"/>
        </w:rPr>
        <w:object w:dxaOrig="2940" w:dyaOrig="720">
          <v:shape id="_x0000_i1070" type="#_x0000_t75" style="width:146.7pt;height:36.55pt" o:ole="">
            <v:imagedata r:id="rId113" o:title=""/>
          </v:shape>
          <o:OLEObject Type="Embed" ProgID="Equation.DSMT4" ShapeID="_x0000_i1070" DrawAspect="Content" ObjectID="_1485343325"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196553"/>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41</w:instrText>
        </w:r>
      </w:fldSimple>
      <w:r>
        <w:instrText>)</w:instrText>
      </w:r>
      <w:bookmarkEnd w:id="79"/>
      <w:r>
        <w:fldChar w:fldCharType="end"/>
      </w:r>
    </w:p>
    <w:p w:rsidR="001B541A" w:rsidRDefault="001B541A" w:rsidP="00541B22"/>
    <w:p w:rsidR="001B541A" w:rsidRDefault="001B541A" w:rsidP="00541B22">
      <w:pPr>
        <w:spacing w:line="240" w:lineRule="auto"/>
      </w:pPr>
      <w:r>
        <w:t xml:space="preserve">To take into account for wave breaking induced turbulence due </w:t>
      </w:r>
      <w:r w:rsidR="00987353">
        <w:t xml:space="preserve">to </w:t>
      </w:r>
      <w:r>
        <w:t>short waves</w:t>
      </w:r>
      <w:r w:rsidR="00987353">
        <w:t xml:space="preserve">, </w:t>
      </w:r>
      <w:r>
        <w:t xml:space="preserve">the </w:t>
      </w:r>
      <w:r w:rsidR="00987353">
        <w:t xml:space="preserve">orbital </w:t>
      </w:r>
      <w:r>
        <w:t>velocity is adjusted (</w:t>
      </w:r>
      <w:r w:rsidR="00987353">
        <w:t>van Thiel de Vries, 2009</w:t>
      </w:r>
      <w:r>
        <w:t xml:space="preserve">). In this formulation </w:t>
      </w:r>
      <w:r w:rsidRPr="00D94EAE">
        <w:rPr>
          <w:i/>
        </w:rPr>
        <w:t>k</w:t>
      </w:r>
      <w:r w:rsidRPr="00D94EAE">
        <w:rPr>
          <w:i/>
          <w:vertAlign w:val="subscript"/>
        </w:rPr>
        <w:t>b</w:t>
      </w:r>
      <w:r>
        <w:t xml:space="preserve"> is the </w:t>
      </w:r>
      <w:r w:rsidR="00987353">
        <w:t xml:space="preserve">wave breaking induced </w:t>
      </w:r>
      <w:r>
        <w:t xml:space="preserve">turbulence </w:t>
      </w:r>
      <w:r w:rsidR="00987353">
        <w:t>due short waves. The turbulence</w:t>
      </w:r>
      <w:r>
        <w:t xml:space="preserve"> is approximated with </w:t>
      </w:r>
      <w:r w:rsidR="00987353">
        <w:t xml:space="preserve">an </w:t>
      </w:r>
      <w:r>
        <w:t>empirical formulation in XBeach.</w:t>
      </w:r>
    </w:p>
    <w:p w:rsidR="001B541A" w:rsidRDefault="001B541A" w:rsidP="00541B22"/>
    <w:p w:rsidR="001B541A" w:rsidRPr="00D94EAE" w:rsidRDefault="001B541A" w:rsidP="00541B22">
      <w:pPr>
        <w:pStyle w:val="MTDisplayEquation"/>
      </w:pPr>
      <w:r>
        <w:tab/>
      </w:r>
      <w:r w:rsidRPr="00D94EAE">
        <w:rPr>
          <w:position w:val="-12"/>
        </w:rPr>
        <w:object w:dxaOrig="1820" w:dyaOrig="380">
          <v:shape id="_x0000_i1071" type="#_x0000_t75" style="width:91.9pt;height:19.9pt" o:ole="">
            <v:imagedata r:id="rId115" o:title=""/>
          </v:shape>
          <o:OLEObject Type="Embed" ProgID="Equation.DSMT4" ShapeID="_x0000_i1071" DrawAspect="Content" ObjectID="_1485343326"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42</w:instrText>
        </w:r>
      </w:fldSimple>
      <w:r>
        <w:instrText>)</w:instrText>
      </w:r>
      <w:r>
        <w:fldChar w:fldCharType="end"/>
      </w:r>
    </w:p>
    <w:p w:rsidR="001B541A" w:rsidRPr="001B541A" w:rsidRDefault="001B541A" w:rsidP="00541B22"/>
    <w:p w:rsidR="00A23104" w:rsidRPr="005149BD" w:rsidRDefault="00A23104" w:rsidP="00541B22">
      <w:pPr>
        <w:pStyle w:val="Heading3"/>
        <w:jc w:val="both"/>
      </w:pPr>
      <w:bookmarkStart w:id="80" w:name="_Toc410896284"/>
      <w:r w:rsidRPr="005149BD">
        <w:t>Transport formulations</w:t>
      </w:r>
      <w:bookmarkEnd w:id="80"/>
    </w:p>
    <w:p w:rsidR="00A23104" w:rsidRPr="005149BD" w:rsidRDefault="00A23104" w:rsidP="00541B22">
      <w:r w:rsidRPr="005149BD">
        <w:t xml:space="preserve">In the present version of XBeach, two sediment transport </w:t>
      </w:r>
      <w:r w:rsidR="00964EA6" w:rsidRPr="005149BD">
        <w:t>formulations</w:t>
      </w:r>
      <w:r w:rsidRPr="005149BD">
        <w:t xml:space="preserve"> are </w:t>
      </w:r>
      <w:r w:rsidR="00964EA6" w:rsidRPr="005149BD">
        <w:t>available</w:t>
      </w:r>
      <w:r w:rsidRPr="005149BD">
        <w:t>. The formulae of the two formulations are presented in the following</w:t>
      </w:r>
      <w:r w:rsidR="00C6292D">
        <w:t xml:space="preserve"> sections</w:t>
      </w:r>
      <w:r w:rsidRPr="005149BD">
        <w:t xml:space="preserve">. For both methods the total equilibrium sediment concentration is calculated </w:t>
      </w:r>
      <w:proofErr w:type="gramStart"/>
      <w:r w:rsidRPr="005149BD">
        <w:t xml:space="preserve">with </w:t>
      </w:r>
      <w:proofErr w:type="gramEnd"/>
      <w:r w:rsidR="00153E68" w:rsidRPr="005149BD">
        <w:fldChar w:fldCharType="begin"/>
      </w:r>
      <w:r w:rsidR="00153E68" w:rsidRPr="005149BD">
        <w:instrText xml:space="preserve"> GOTOBUTTON ZEqnNum562501  \* MERGEFORMAT </w:instrText>
      </w:r>
      <w:r w:rsidR="00153E68" w:rsidRPr="005149BD">
        <w:fldChar w:fldCharType="begin"/>
      </w:r>
      <w:r w:rsidR="00153E68" w:rsidRPr="005149BD">
        <w:instrText xml:space="preserve"> REF ZEqnNum562501 \* Charformat \! \* MERGEFORMAT </w:instrText>
      </w:r>
      <w:r w:rsidR="00153E68" w:rsidRPr="005149BD">
        <w:fldChar w:fldCharType="separate"/>
      </w:r>
      <w:r w:rsidR="005F0535" w:rsidRPr="005149BD">
        <w:instrText>(</w:instrText>
      </w:r>
      <w:r w:rsidR="005F0535">
        <w:instrText>1</w:instrText>
      </w:r>
      <w:r w:rsidR="005F0535" w:rsidRPr="005149BD">
        <w:instrText>.</w:instrText>
      </w:r>
      <w:r w:rsidR="005F0535">
        <w:instrText>43</w:instrText>
      </w:r>
      <w:r w:rsidR="005F0535" w:rsidRPr="005149BD">
        <w:instrText>)</w:instrText>
      </w:r>
      <w:r w:rsidR="00153E68" w:rsidRPr="005149BD">
        <w:fldChar w:fldCharType="end"/>
      </w:r>
      <w:r w:rsidR="00153E68" w:rsidRPr="005149BD">
        <w:fldChar w:fldCharType="end"/>
      </w:r>
      <w:r w:rsidRPr="005149BD">
        <w:t>.</w:t>
      </w:r>
    </w:p>
    <w:p w:rsidR="00A23104" w:rsidRPr="005149BD" w:rsidRDefault="00A23104" w:rsidP="00541B22"/>
    <w:p w:rsidR="00153E68" w:rsidRDefault="00A23104" w:rsidP="00541B22">
      <w:pPr>
        <w:pStyle w:val="MTDisplayEquation"/>
      </w:pPr>
      <w:r w:rsidRPr="005149BD">
        <w:tab/>
      </w:r>
      <w:r w:rsidR="00153E68" w:rsidRPr="005149BD">
        <w:rPr>
          <w:position w:val="-14"/>
        </w:rPr>
        <w:object w:dxaOrig="4720" w:dyaOrig="380">
          <v:shape id="_x0000_i1072" type="#_x0000_t75" style="width:236.4pt;height:19.9pt" o:ole="">
            <v:imagedata r:id="rId117" o:title=""/>
          </v:shape>
          <o:OLEObject Type="Embed" ProgID="Equation.DSMT4" ShapeID="_x0000_i1072" DrawAspect="Content" ObjectID="_1485343327" r:id="rId11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1" w:name="ZEqnNum562501"/>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43</w:instrText>
        </w:r>
      </w:fldSimple>
      <w:r w:rsidRPr="005149BD">
        <w:instrText>)</w:instrText>
      </w:r>
      <w:bookmarkEnd w:id="81"/>
      <w:r w:rsidRPr="005149BD">
        <w:fldChar w:fldCharType="end"/>
      </w:r>
    </w:p>
    <w:p w:rsidR="001B541A" w:rsidRPr="001B541A" w:rsidRDefault="001B541A" w:rsidP="00541B22"/>
    <w:p w:rsidR="00153E68" w:rsidRPr="005149BD" w:rsidRDefault="00153E68" w:rsidP="00541B22">
      <w:pPr>
        <w:pStyle w:val="Heading4"/>
        <w:jc w:val="both"/>
      </w:pPr>
      <w:proofErr w:type="spellStart"/>
      <w:r w:rsidRPr="005149BD">
        <w:t>Soulsby</w:t>
      </w:r>
      <w:proofErr w:type="spellEnd"/>
      <w:r w:rsidRPr="005149BD">
        <w:t>-Van Rijn</w:t>
      </w:r>
    </w:p>
    <w:p w:rsidR="00153E68" w:rsidRPr="005149BD" w:rsidRDefault="00153E68" w:rsidP="00541B22">
      <w:r w:rsidRPr="005149BD">
        <w:t xml:space="preserve">The </w:t>
      </w:r>
      <w:proofErr w:type="spellStart"/>
      <w:r w:rsidRPr="005149BD">
        <w:t>Soulsby</w:t>
      </w:r>
      <w:proofErr w:type="spellEnd"/>
      <w:r w:rsidRPr="005149BD">
        <w:t>-Van Rijn transport equations are known as (</w:t>
      </w:r>
      <w:proofErr w:type="spellStart"/>
      <w:r w:rsidRPr="005149BD">
        <w:t>Soulsby</w:t>
      </w:r>
      <w:proofErr w:type="spellEnd"/>
      <w:r w:rsidRPr="005149BD">
        <w:t>, 1997; van Rijn, 1984):</w:t>
      </w:r>
    </w:p>
    <w:p w:rsidR="00BB3879" w:rsidRPr="005149BD" w:rsidRDefault="00BB3879" w:rsidP="00541B22"/>
    <w:p w:rsidR="00153E68" w:rsidRDefault="00153E68" w:rsidP="00541B22">
      <w:pPr>
        <w:pStyle w:val="MTDisplayEquation"/>
      </w:pPr>
      <w:r w:rsidRPr="005149BD">
        <w:tab/>
      </w:r>
      <w:r w:rsidR="00CB00A3" w:rsidRPr="005149BD">
        <w:rPr>
          <w:position w:val="-86"/>
        </w:rPr>
        <w:object w:dxaOrig="3879" w:dyaOrig="1840">
          <v:shape id="_x0000_i1073" type="#_x0000_t75" style="width:194.5pt;height:92.4pt" o:ole="">
            <v:imagedata r:id="rId119" o:title=""/>
          </v:shape>
          <o:OLEObject Type="Embed" ProgID="Equation.DSMT4" ShapeID="_x0000_i1073" DrawAspect="Content" ObjectID="_1485343328" r:id="rId12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44</w:instrText>
        </w:r>
      </w:fldSimple>
      <w:r w:rsidRPr="005149BD">
        <w:instrText>)</w:instrText>
      </w:r>
      <w:r w:rsidRPr="005149BD">
        <w:fldChar w:fldCharType="end"/>
      </w:r>
    </w:p>
    <w:p w:rsidR="00C6292D" w:rsidRPr="00C6292D" w:rsidRDefault="00C6292D" w:rsidP="00541B22"/>
    <w:p w:rsidR="00BB3879" w:rsidRPr="005149BD" w:rsidRDefault="00BB3879" w:rsidP="00541B22">
      <w:r w:rsidRPr="005149BD">
        <w:t>For which the bed-load and suspended load coefficient are calculated with:</w:t>
      </w:r>
    </w:p>
    <w:p w:rsidR="00BB3879" w:rsidRPr="005149BD" w:rsidRDefault="00BB3879" w:rsidP="00541B22"/>
    <w:p w:rsidR="00153E68" w:rsidRPr="005149BD" w:rsidRDefault="00BB3879" w:rsidP="00541B22">
      <w:pPr>
        <w:pStyle w:val="MTDisplayEquation"/>
      </w:pPr>
      <w:r w:rsidRPr="005149BD">
        <w:tab/>
      </w:r>
      <w:r w:rsidRPr="005149BD">
        <w:rPr>
          <w:position w:val="-32"/>
        </w:rPr>
        <w:object w:dxaOrig="5060" w:dyaOrig="800">
          <v:shape id="_x0000_i1074" type="#_x0000_t75" style="width:252.55pt;height:40.3pt" o:ole="">
            <v:imagedata r:id="rId121" o:title=""/>
          </v:shape>
          <o:OLEObject Type="Embed" ProgID="Equation.DSMT4" ShapeID="_x0000_i1074" DrawAspect="Content" ObjectID="_1485343329" r:id="rId12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45</w:instrText>
        </w:r>
      </w:fldSimple>
      <w:r w:rsidRPr="005149BD">
        <w:instrText>)</w:instrText>
      </w:r>
      <w:r w:rsidRPr="005149BD">
        <w:fldChar w:fldCharType="end"/>
      </w:r>
    </w:p>
    <w:p w:rsidR="00BB3879" w:rsidRPr="005149BD" w:rsidRDefault="00BB3879" w:rsidP="00541B22"/>
    <w:p w:rsidR="00BB3879" w:rsidRPr="005149BD" w:rsidRDefault="00BB3879" w:rsidP="00541B22">
      <w:r w:rsidRPr="005149BD">
        <w:t xml:space="preserve">The </w:t>
      </w:r>
      <w:r w:rsidR="00964EA6" w:rsidRPr="005149BD">
        <w:t>critical</w:t>
      </w:r>
      <w:r w:rsidRPr="005149BD">
        <w:t xml:space="preserve"> velocity defines at which depth averaged velocity sediment motion is </w:t>
      </w:r>
      <w:r w:rsidR="00CC2416" w:rsidRPr="005149BD">
        <w:t>initiated</w:t>
      </w:r>
      <w:r w:rsidRPr="005149BD">
        <w:t>:</w:t>
      </w:r>
    </w:p>
    <w:p w:rsidR="00CC2416" w:rsidRPr="005149BD" w:rsidRDefault="00CC2416" w:rsidP="00541B22"/>
    <w:p w:rsidR="00BB3879" w:rsidRPr="005149BD" w:rsidRDefault="00CC2416" w:rsidP="00541B22">
      <w:pPr>
        <w:pStyle w:val="MTDisplayEquation"/>
      </w:pPr>
      <w:r w:rsidRPr="005149BD">
        <w:tab/>
      </w:r>
      <w:r w:rsidRPr="005149BD">
        <w:rPr>
          <w:position w:val="-72"/>
        </w:rPr>
        <w:object w:dxaOrig="4420" w:dyaOrig="1560">
          <v:shape id="_x0000_i1075" type="#_x0000_t75" style="width:221.9pt;height:77.35pt" o:ole="">
            <v:imagedata r:id="rId123" o:title=""/>
          </v:shape>
          <o:OLEObject Type="Embed" ProgID="Equation.DSMT4" ShapeID="_x0000_i1075" DrawAspect="Content" ObjectID="_1485343330" r:id="rId1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46</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Finally the drag coefficient is calculated with:</w:t>
      </w:r>
    </w:p>
    <w:p w:rsidR="00CC2416" w:rsidRPr="005149BD" w:rsidRDefault="00CC2416" w:rsidP="00541B22"/>
    <w:p w:rsidR="00CC2416" w:rsidRPr="005149BD" w:rsidRDefault="00CC2416" w:rsidP="00541B22">
      <w:pPr>
        <w:pStyle w:val="MTDisplayEquation"/>
      </w:pPr>
      <w:r w:rsidRPr="005149BD">
        <w:tab/>
      </w:r>
      <w:r w:rsidRPr="005149BD">
        <w:rPr>
          <w:position w:val="-70"/>
        </w:rPr>
        <w:object w:dxaOrig="2960" w:dyaOrig="1560">
          <v:shape id="_x0000_i1076" type="#_x0000_t75" style="width:148.85pt;height:77.35pt" o:ole="">
            <v:imagedata r:id="rId125" o:title=""/>
          </v:shape>
          <o:OLEObject Type="Embed" ProgID="Equation.DSMT4" ShapeID="_x0000_i1076" DrawAspect="Content" ObjectID="_1485343331" r:id="rId12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47</w:instrText>
        </w:r>
      </w:fldSimple>
      <w:r w:rsidRPr="005149BD">
        <w:instrText>)</w:instrText>
      </w:r>
      <w:r w:rsidRPr="005149BD">
        <w:fldChar w:fldCharType="end"/>
      </w:r>
    </w:p>
    <w:p w:rsidR="00BB3879" w:rsidRPr="005149BD" w:rsidRDefault="00CC2416" w:rsidP="00541B22">
      <w:pPr>
        <w:pStyle w:val="MTDisplayEquation"/>
      </w:pPr>
      <w:r w:rsidRPr="005149BD">
        <w:tab/>
      </w:r>
      <w:r w:rsidR="0082322E" w:rsidRPr="005149BD">
        <w:rPr>
          <w:position w:val="-6"/>
        </w:rPr>
        <w:object w:dxaOrig="100" w:dyaOrig="100">
          <v:shape id="_x0000_i1077" type="#_x0000_t75" style="width:5.35pt;height:5.35pt" o:ole="">
            <v:imagedata r:id="rId127" o:title=""/>
          </v:shape>
          <o:OLEObject Type="Embed" ProgID="Equation.DSMT4" ShapeID="_x0000_i1077" DrawAspect="Content" ObjectID="_1485343332" r:id="rId128"/>
        </w:object>
      </w:r>
      <w:r w:rsidRPr="005149BD">
        <w:t xml:space="preserve"> </w:t>
      </w:r>
      <w:r w:rsidRPr="005149BD">
        <w:tab/>
      </w:r>
    </w:p>
    <w:p w:rsidR="00153E68" w:rsidRPr="005149BD" w:rsidRDefault="00153E68" w:rsidP="00541B22">
      <w:pPr>
        <w:pStyle w:val="Heading4"/>
        <w:jc w:val="both"/>
      </w:pPr>
      <w:r w:rsidRPr="005149BD">
        <w:t>Van Thiel-Van Rijn</w:t>
      </w:r>
    </w:p>
    <w:p w:rsidR="00153E68" w:rsidRPr="005149BD" w:rsidRDefault="00153E68" w:rsidP="00541B22">
      <w:pPr>
        <w:rPr>
          <w:lang w:val="nl-NL"/>
        </w:rPr>
      </w:pPr>
      <w:r w:rsidRPr="005149BD">
        <w:rPr>
          <w:lang w:val="nl-NL"/>
        </w:rPr>
        <w:t xml:space="preserve">The Van Thiel-Van Rijn transport </w:t>
      </w:r>
      <w:proofErr w:type="spellStart"/>
      <w:r w:rsidR="005149BD" w:rsidRPr="005149BD">
        <w:rPr>
          <w:lang w:val="nl-NL"/>
        </w:rPr>
        <w:t>equations</w:t>
      </w:r>
      <w:proofErr w:type="spellEnd"/>
      <w:r w:rsidR="00CC2416" w:rsidRPr="005149BD">
        <w:rPr>
          <w:lang w:val="nl-NL"/>
        </w:rPr>
        <w:t xml:space="preserve"> </w:t>
      </w:r>
      <w:r w:rsidRPr="005149BD">
        <w:rPr>
          <w:lang w:val="nl-NL"/>
        </w:rPr>
        <w:t xml:space="preserve">are </w:t>
      </w:r>
      <w:proofErr w:type="spellStart"/>
      <w:r w:rsidRPr="005149BD">
        <w:rPr>
          <w:lang w:val="nl-NL"/>
        </w:rPr>
        <w:t>known</w:t>
      </w:r>
      <w:proofErr w:type="spellEnd"/>
      <w:r w:rsidRPr="005149BD">
        <w:rPr>
          <w:lang w:val="nl-NL"/>
        </w:rPr>
        <w:t xml:space="preserve"> as (van Rijn, 2007; van Thiel de Vries, 2009):</w:t>
      </w:r>
    </w:p>
    <w:p w:rsidR="00CC2416" w:rsidRPr="005149BD" w:rsidRDefault="00CC2416" w:rsidP="00541B22">
      <w:pPr>
        <w:rPr>
          <w:lang w:val="nl-NL"/>
        </w:rPr>
      </w:pPr>
    </w:p>
    <w:p w:rsidR="00CC2416" w:rsidRPr="005149BD" w:rsidRDefault="00CC2416" w:rsidP="00541B22">
      <w:pPr>
        <w:pStyle w:val="MTDisplayEquation"/>
      </w:pPr>
      <w:r w:rsidRPr="005149BD">
        <w:rPr>
          <w:lang w:val="nl-NL"/>
        </w:rPr>
        <w:tab/>
      </w:r>
      <w:r w:rsidR="005149BD" w:rsidRPr="005149BD">
        <w:rPr>
          <w:position w:val="-58"/>
        </w:rPr>
        <w:object w:dxaOrig="3540" w:dyaOrig="1280">
          <v:shape id="_x0000_i1078" type="#_x0000_t75" style="width:176.8pt;height:63.4pt" o:ole="">
            <v:imagedata r:id="rId129" o:title=""/>
          </v:shape>
          <o:OLEObject Type="Embed" ProgID="Equation.DSMT4" ShapeID="_x0000_i1078" DrawAspect="Content" ObjectID="_1485343333" r:id="rId13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48</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For which the bed-load and suspended load coefficient are calculated with:</w:t>
      </w:r>
    </w:p>
    <w:p w:rsidR="00964EA6" w:rsidRPr="005149BD" w:rsidRDefault="00964EA6" w:rsidP="00541B22"/>
    <w:p w:rsidR="00CC2416" w:rsidRPr="005149BD" w:rsidRDefault="00CC2416" w:rsidP="00541B22">
      <w:pPr>
        <w:pStyle w:val="MTDisplayEquation"/>
      </w:pPr>
      <w:r w:rsidRPr="005149BD">
        <w:tab/>
      </w:r>
      <w:r w:rsidR="00964EA6" w:rsidRPr="005149BD">
        <w:rPr>
          <w:position w:val="-36"/>
        </w:rPr>
        <w:object w:dxaOrig="4959" w:dyaOrig="840">
          <v:shape id="_x0000_i1079" type="#_x0000_t75" style="width:247.7pt;height:41.9pt" o:ole="">
            <v:imagedata r:id="rId131" o:title=""/>
          </v:shape>
          <o:OLEObject Type="Embed" ProgID="Equation.DSMT4" ShapeID="_x0000_i1079" DrawAspect="Content" ObjectID="_1485343334" r:id="rId1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49</w:instrText>
        </w:r>
      </w:fldSimple>
      <w:r w:rsidRPr="005149BD">
        <w:instrText>)</w:instrText>
      </w:r>
      <w:r w:rsidRPr="005149BD">
        <w:fldChar w:fldCharType="end"/>
      </w:r>
    </w:p>
    <w:p w:rsidR="00964EA6" w:rsidRPr="005149BD" w:rsidRDefault="00964EA6" w:rsidP="00541B22"/>
    <w:p w:rsidR="00964EA6" w:rsidRPr="005149BD" w:rsidRDefault="00964EA6" w:rsidP="00541B22">
      <w:r w:rsidRPr="005149BD">
        <w:t xml:space="preserve">The critical velocity is computed as weighted summation of the separate contributions by currents and waves (Van Rijn, 2007). </w:t>
      </w:r>
    </w:p>
    <w:p w:rsidR="00964EA6" w:rsidRPr="005149BD" w:rsidRDefault="00964EA6" w:rsidP="00541B22"/>
    <w:p w:rsidR="00964EA6" w:rsidRPr="005149BD" w:rsidRDefault="00964EA6" w:rsidP="00541B22">
      <w:pPr>
        <w:pStyle w:val="MTDisplayEquation"/>
      </w:pPr>
      <w:r w:rsidRPr="005149BD">
        <w:tab/>
      </w:r>
      <w:r w:rsidR="005149BD" w:rsidRPr="005149BD">
        <w:rPr>
          <w:position w:val="-32"/>
        </w:rPr>
        <w:object w:dxaOrig="4920" w:dyaOrig="740">
          <v:shape id="_x0000_i1080" type="#_x0000_t75" style="width:246.1pt;height:36.55pt" o:ole="">
            <v:imagedata r:id="rId133" o:title=""/>
          </v:shape>
          <o:OLEObject Type="Embed" ProgID="Equation.DSMT4" ShapeID="_x0000_i1080" DrawAspect="Content" ObjectID="_1485343335" r:id="rId1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50</w:instrText>
        </w:r>
      </w:fldSimple>
      <w:r w:rsidRPr="005149BD">
        <w:instrText>)</w:instrText>
      </w:r>
      <w:r w:rsidRPr="005149BD">
        <w:fldChar w:fldCharType="end"/>
      </w:r>
    </w:p>
    <w:p w:rsidR="00964EA6" w:rsidRPr="005149BD" w:rsidRDefault="00964EA6" w:rsidP="00541B22">
      <w:pPr>
        <w:spacing w:line="240" w:lineRule="auto"/>
      </w:pPr>
    </w:p>
    <w:p w:rsidR="00964EA6" w:rsidRPr="005149BD" w:rsidRDefault="00964EA6" w:rsidP="00541B22">
      <w:r w:rsidRPr="005149BD">
        <w:t>The critical velocity for currents is based on Shields (1936)</w:t>
      </w:r>
    </w:p>
    <w:p w:rsidR="0082322E" w:rsidRPr="005149BD" w:rsidRDefault="0082322E" w:rsidP="00541B22"/>
    <w:p w:rsidR="00964EA6" w:rsidRPr="005149BD" w:rsidRDefault="00964EA6" w:rsidP="00541B22">
      <w:pPr>
        <w:pStyle w:val="MTDisplayEquation"/>
      </w:pPr>
      <w:r w:rsidRPr="005149BD">
        <w:tab/>
      </w:r>
      <w:r w:rsidR="0082322E" w:rsidRPr="005149BD">
        <w:rPr>
          <w:position w:val="-112"/>
        </w:rPr>
        <w:object w:dxaOrig="4599" w:dyaOrig="2360">
          <v:shape id="_x0000_i1081" type="#_x0000_t75" style="width:229.95pt;height:117.65pt" o:ole="">
            <v:imagedata r:id="rId135" o:title=""/>
          </v:shape>
          <o:OLEObject Type="Embed" ProgID="Equation.DSMT4" ShapeID="_x0000_i1081" DrawAspect="Content" ObjectID="_1485343336" r:id="rId1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51</w:instrText>
        </w:r>
      </w:fldSimple>
      <w:r w:rsidRPr="005149BD">
        <w:instrText>)</w:instrText>
      </w:r>
      <w:r w:rsidRPr="005149BD">
        <w:fldChar w:fldCharType="end"/>
      </w:r>
    </w:p>
    <w:p w:rsidR="00964EA6" w:rsidRPr="005149BD" w:rsidRDefault="00964EA6" w:rsidP="00541B22"/>
    <w:p w:rsidR="0082322E" w:rsidRPr="005149BD" w:rsidRDefault="00964EA6" w:rsidP="00541B22">
      <w:r w:rsidRPr="005149BD">
        <w:t xml:space="preserve">The critical velocity for waves is based on </w:t>
      </w:r>
      <w:proofErr w:type="spellStart"/>
      <w:r w:rsidRPr="005149BD">
        <w:t>K</w:t>
      </w:r>
      <w:r w:rsidR="0082322E" w:rsidRPr="005149BD">
        <w:t>o</w:t>
      </w:r>
      <w:r w:rsidRPr="005149BD">
        <w:t>mer</w:t>
      </w:r>
      <w:proofErr w:type="spellEnd"/>
      <w:r w:rsidRPr="005149BD">
        <w:t xml:space="preserve"> and Miller (1975)</w:t>
      </w:r>
    </w:p>
    <w:p w:rsidR="0082322E" w:rsidRPr="005149BD" w:rsidRDefault="0082322E" w:rsidP="00541B22"/>
    <w:p w:rsidR="0082322E" w:rsidRDefault="0082322E" w:rsidP="00541B22">
      <w:pPr>
        <w:pStyle w:val="MTDisplayEquation"/>
      </w:pPr>
      <w:r w:rsidRPr="005149BD">
        <w:tab/>
      </w:r>
      <w:r w:rsidRPr="005149BD">
        <w:rPr>
          <w:position w:val="-44"/>
        </w:rPr>
        <w:object w:dxaOrig="5319" w:dyaOrig="999">
          <v:shape id="_x0000_i1082" type="#_x0000_t75" style="width:266.5pt;height:50.5pt" o:ole="">
            <v:imagedata r:id="rId137" o:title=""/>
          </v:shape>
          <o:OLEObject Type="Embed" ProgID="Equation.DSMT4" ShapeID="_x0000_i1082" DrawAspect="Content" ObjectID="_1485343337" r:id="rId1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52</w:instrText>
        </w:r>
      </w:fldSimple>
      <w:r w:rsidRPr="005149BD">
        <w:instrText>)</w:instrText>
      </w:r>
      <w:r w:rsidRPr="005149BD">
        <w:fldChar w:fldCharType="end"/>
      </w:r>
    </w:p>
    <w:p w:rsidR="000F7E89" w:rsidRDefault="000F7E89" w:rsidP="00541B22">
      <w:pPr>
        <w:pStyle w:val="Heading3"/>
        <w:jc w:val="both"/>
      </w:pPr>
      <w:bookmarkStart w:id="82" w:name="_Toc410896285"/>
      <w:r>
        <w:t>Wave asymmetry</w:t>
      </w:r>
      <w:bookmarkEnd w:id="82"/>
      <w:r>
        <w:t xml:space="preserve"> </w:t>
      </w:r>
    </w:p>
    <w:p w:rsidR="000F7E89" w:rsidRDefault="000F7E89" w:rsidP="00541B22">
      <w:r>
        <w:t>The wave asymmetry enters the advection-diffusion equation, repeated here:</w:t>
      </w:r>
    </w:p>
    <w:p w:rsidR="00B47D26" w:rsidRDefault="00B47D26" w:rsidP="00541B22"/>
    <w:p w:rsidR="00B47D26" w:rsidRDefault="00B47D26" w:rsidP="00541B22">
      <w:pPr>
        <w:pStyle w:val="MTDisplayEquation"/>
      </w:pPr>
      <w:r>
        <w:tab/>
      </w:r>
      <w:r w:rsidRPr="00B47D26">
        <w:rPr>
          <w:position w:val="-68"/>
        </w:rPr>
        <w:object w:dxaOrig="4720" w:dyaOrig="1480">
          <v:shape id="_x0000_i1083" type="#_x0000_t75" style="width:236.4pt;height:73.6pt" o:ole="">
            <v:imagedata r:id="rId139" o:title=""/>
          </v:shape>
          <o:OLEObject Type="Embed" ProgID="Equation.DSMT4" ShapeID="_x0000_i1083" DrawAspect="Content" ObjectID="_1485343338"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53</w:instrText>
        </w:r>
      </w:fldSimple>
      <w:r>
        <w:instrText>)</w:instrText>
      </w:r>
      <w:r>
        <w:fldChar w:fldCharType="end"/>
      </w:r>
    </w:p>
    <w:p w:rsidR="000F7E89" w:rsidRDefault="000F7E89" w:rsidP="00541B22"/>
    <w:p w:rsidR="00B47D26" w:rsidRPr="00581079" w:rsidRDefault="00B47D26" w:rsidP="00541B22">
      <w:pPr>
        <w:rPr>
          <w:sz w:val="20"/>
          <w:szCs w:val="20"/>
        </w:rPr>
      </w:pPr>
      <w:r w:rsidRPr="00581079">
        <w:rPr>
          <w:sz w:val="20"/>
          <w:szCs w:val="20"/>
        </w:rPr>
        <w:t xml:space="preserve">XBeach considers the wave energy of short waves as averaged over their length, and hence does not simulate the wave shape. A discretization of the wave </w:t>
      </w:r>
      <w:proofErr w:type="spellStart"/>
      <w:r w:rsidRPr="00581079">
        <w:rPr>
          <w:sz w:val="20"/>
          <w:szCs w:val="20"/>
        </w:rPr>
        <w:t>skewness</w:t>
      </w:r>
      <w:proofErr w:type="spellEnd"/>
      <w:r w:rsidRPr="00581079">
        <w:rPr>
          <w:sz w:val="20"/>
          <w:szCs w:val="20"/>
        </w:rPr>
        <w:t xml:space="preserve"> and asymmetry was introduced by Van Thiel de Vries (2009), to affect the sediment advection velocity. In this equation </w:t>
      </w:r>
      <w:proofErr w:type="spellStart"/>
      <w:r w:rsidRPr="00581079">
        <w:rPr>
          <w:i/>
          <w:sz w:val="20"/>
          <w:szCs w:val="20"/>
        </w:rPr>
        <w:t>u</w:t>
      </w:r>
      <w:r w:rsidRPr="00581079">
        <w:rPr>
          <w:i/>
          <w:sz w:val="20"/>
          <w:szCs w:val="20"/>
          <w:vertAlign w:val="subscript"/>
        </w:rPr>
        <w:t>a</w:t>
      </w:r>
      <w:proofErr w:type="spellEnd"/>
      <w:r w:rsidRPr="00581079">
        <w:rPr>
          <w:sz w:val="20"/>
          <w:szCs w:val="20"/>
        </w:rPr>
        <w:t xml:space="preserve"> is calculated as function of wave </w:t>
      </w:r>
      <w:proofErr w:type="spellStart"/>
      <w:r w:rsidRPr="00581079">
        <w:rPr>
          <w:sz w:val="20"/>
          <w:szCs w:val="20"/>
        </w:rPr>
        <w:t>skewness</w:t>
      </w:r>
      <w:proofErr w:type="spellEnd"/>
      <w:r w:rsidRPr="00581079">
        <w:rPr>
          <w:sz w:val="20"/>
          <w:szCs w:val="20"/>
        </w:rPr>
        <w:t xml:space="preserve"> (</w:t>
      </w:r>
      <w:proofErr w:type="spellStart"/>
      <w:r w:rsidRPr="00581079">
        <w:rPr>
          <w:i/>
          <w:sz w:val="20"/>
          <w:szCs w:val="20"/>
        </w:rPr>
        <w:t>S</w:t>
      </w:r>
      <w:r w:rsidRPr="00581079">
        <w:rPr>
          <w:i/>
          <w:sz w:val="20"/>
          <w:szCs w:val="20"/>
          <w:vertAlign w:val="subscript"/>
        </w:rPr>
        <w:t>k</w:t>
      </w:r>
      <w:proofErr w:type="spellEnd"/>
      <w:r w:rsidRPr="00581079">
        <w:rPr>
          <w:sz w:val="20"/>
          <w:szCs w:val="20"/>
        </w:rPr>
        <w:t>), wave asymmetry parameter (</w:t>
      </w:r>
      <w:proofErr w:type="spellStart"/>
      <w:r w:rsidRPr="00581079">
        <w:rPr>
          <w:i/>
          <w:sz w:val="20"/>
          <w:szCs w:val="20"/>
        </w:rPr>
        <w:t>S</w:t>
      </w:r>
      <w:r w:rsidRPr="00581079">
        <w:rPr>
          <w:i/>
          <w:sz w:val="20"/>
          <w:szCs w:val="20"/>
          <w:vertAlign w:val="subscript"/>
        </w:rPr>
        <w:t>k</w:t>
      </w:r>
      <w:proofErr w:type="spellEnd"/>
      <w:r w:rsidRPr="00581079">
        <w:rPr>
          <w:sz w:val="20"/>
          <w:szCs w:val="20"/>
        </w:rPr>
        <w:t xml:space="preserve">), root-mean square velocity </w:t>
      </w:r>
      <w:proofErr w:type="spellStart"/>
      <w:r w:rsidRPr="00581079">
        <w:rPr>
          <w:i/>
          <w:sz w:val="20"/>
          <w:szCs w:val="20"/>
        </w:rPr>
        <w:t>u</w:t>
      </w:r>
      <w:r w:rsidRPr="00581079">
        <w:rPr>
          <w:i/>
          <w:sz w:val="20"/>
          <w:szCs w:val="20"/>
          <w:vertAlign w:val="subscript"/>
        </w:rPr>
        <w:t>rms</w:t>
      </w:r>
      <w:proofErr w:type="spellEnd"/>
      <w:r w:rsidRPr="00581079">
        <w:rPr>
          <w:sz w:val="20"/>
          <w:szCs w:val="20"/>
        </w:rPr>
        <w:t xml:space="preserve"> and a calibration factor </w:t>
      </w:r>
      <w:proofErr w:type="spellStart"/>
      <w:r w:rsidRPr="00581079">
        <w:rPr>
          <w:i/>
          <w:sz w:val="20"/>
          <w:szCs w:val="20"/>
        </w:rPr>
        <w:t>f</w:t>
      </w:r>
      <w:r w:rsidRPr="00581079">
        <w:rPr>
          <w:i/>
          <w:sz w:val="20"/>
          <w:szCs w:val="20"/>
          <w:vertAlign w:val="subscript"/>
        </w:rPr>
        <w:t>ua</w:t>
      </w:r>
      <w:proofErr w:type="spellEnd"/>
      <w:r w:rsidRPr="00581079">
        <w:rPr>
          <w:sz w:val="20"/>
          <w:szCs w:val="20"/>
        </w:rPr>
        <w:t xml:space="preserve"> (keyword: </w:t>
      </w:r>
      <w:proofErr w:type="spellStart"/>
      <w:r w:rsidRPr="00581079">
        <w:rPr>
          <w:i/>
          <w:sz w:val="20"/>
          <w:szCs w:val="20"/>
        </w:rPr>
        <w:t>facua</w:t>
      </w:r>
      <w:proofErr w:type="spellEnd"/>
      <w:r w:rsidRPr="00581079">
        <w:rPr>
          <w:sz w:val="20"/>
          <w:szCs w:val="20"/>
        </w:rPr>
        <w:t xml:space="preserve">). </w:t>
      </w:r>
    </w:p>
    <w:p w:rsidR="000F7E89" w:rsidRPr="00581079" w:rsidRDefault="000F7E89"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12"/>
          <w:sz w:val="20"/>
          <w:szCs w:val="20"/>
        </w:rPr>
        <w:object w:dxaOrig="1980" w:dyaOrig="360">
          <v:shape id="_x0000_i1084" type="#_x0000_t75" style="width:98.85pt;height:17.75pt" o:ole="">
            <v:imagedata r:id="rId141" o:title=""/>
          </v:shape>
          <o:OLEObject Type="Embed" ProgID="Equation.DSMT4" ShapeID="_x0000_i1084" DrawAspect="Content" ObjectID="_1485343339" r:id="rId142"/>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5F0535">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5F0535">
        <w:rPr>
          <w:noProof/>
          <w:sz w:val="20"/>
          <w:szCs w:val="20"/>
        </w:rPr>
        <w:instrText>54</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rPr>
          <w:sz w:val="20"/>
          <w:szCs w:val="20"/>
        </w:rPr>
      </w:pPr>
    </w:p>
    <w:p w:rsidR="00B47D26" w:rsidRPr="00581079" w:rsidRDefault="00B47D26" w:rsidP="00541B22">
      <w:pPr>
        <w:rPr>
          <w:sz w:val="20"/>
          <w:szCs w:val="20"/>
        </w:rPr>
      </w:pPr>
      <w:r w:rsidRPr="00581079">
        <w:rPr>
          <w:sz w:val="20"/>
          <w:szCs w:val="20"/>
        </w:rPr>
        <w:t xml:space="preserve">The </w:t>
      </w:r>
      <w:proofErr w:type="spellStart"/>
      <w:r w:rsidRPr="00581079">
        <w:rPr>
          <w:sz w:val="20"/>
          <w:szCs w:val="20"/>
        </w:rPr>
        <w:t>skewness</w:t>
      </w:r>
      <w:proofErr w:type="spellEnd"/>
      <w:r w:rsidRPr="00581079">
        <w:rPr>
          <w:sz w:val="20"/>
          <w:szCs w:val="20"/>
        </w:rPr>
        <w:t xml:space="preserve"> and asymmetry as parameterized as a function of the </w:t>
      </w:r>
      <w:proofErr w:type="spellStart"/>
      <w:r w:rsidRPr="00581079">
        <w:rPr>
          <w:sz w:val="20"/>
          <w:szCs w:val="20"/>
        </w:rPr>
        <w:t>Ursell</w:t>
      </w:r>
      <w:proofErr w:type="spellEnd"/>
      <w:r w:rsidRPr="00581079">
        <w:rPr>
          <w:sz w:val="20"/>
          <w:szCs w:val="20"/>
        </w:rPr>
        <w:t xml:space="preserve"> number by </w:t>
      </w:r>
      <w:proofErr w:type="gramStart"/>
      <w:r w:rsidRPr="00581079">
        <w:rPr>
          <w:sz w:val="20"/>
          <w:szCs w:val="20"/>
        </w:rPr>
        <w:t xml:space="preserve">Ruessink  </w:t>
      </w:r>
      <w:r w:rsidR="0024380D" w:rsidRPr="00581079">
        <w:rPr>
          <w:sz w:val="20"/>
          <w:szCs w:val="20"/>
        </w:rPr>
        <w:t>et</w:t>
      </w:r>
      <w:proofErr w:type="gramEnd"/>
      <w:r w:rsidR="0024380D" w:rsidRPr="00581079">
        <w:rPr>
          <w:sz w:val="20"/>
          <w:szCs w:val="20"/>
        </w:rPr>
        <w:t xml:space="preserve"> al. (2012).</w:t>
      </w:r>
    </w:p>
    <w:p w:rsidR="00B47D26" w:rsidRPr="00581079" w:rsidRDefault="00B47D26"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90"/>
          <w:sz w:val="20"/>
          <w:szCs w:val="20"/>
        </w:rPr>
        <w:object w:dxaOrig="5700" w:dyaOrig="1920">
          <v:shape id="_x0000_i1085" type="#_x0000_t75" style="width:284.25pt;height:95.65pt" o:ole="">
            <v:imagedata r:id="rId143" o:title=""/>
          </v:shape>
          <o:OLEObject Type="Embed" ProgID="Equation.DSMT4" ShapeID="_x0000_i1085" DrawAspect="Content" ObjectID="_1485343340" r:id="rId144"/>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5F0535">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5F0535">
        <w:rPr>
          <w:noProof/>
          <w:sz w:val="20"/>
          <w:szCs w:val="20"/>
        </w:rPr>
        <w:instrText>55</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spacing w:line="240" w:lineRule="auto"/>
        <w:rPr>
          <w:b/>
          <w:iCs/>
          <w:sz w:val="20"/>
          <w:szCs w:val="20"/>
        </w:rPr>
      </w:pPr>
      <w:r w:rsidRPr="00581079">
        <w:rPr>
          <w:sz w:val="20"/>
          <w:szCs w:val="20"/>
        </w:rPr>
        <w:br w:type="page"/>
      </w:r>
    </w:p>
    <w:p w:rsidR="008C2325" w:rsidRPr="005149BD" w:rsidRDefault="008C2325" w:rsidP="00541B22">
      <w:pPr>
        <w:pStyle w:val="Heading2"/>
        <w:jc w:val="both"/>
      </w:pPr>
      <w:bookmarkStart w:id="83" w:name="_Toc410896286"/>
      <w:r w:rsidRPr="005149BD">
        <w:t>Bottom updating</w:t>
      </w:r>
      <w:bookmarkEnd w:id="83"/>
    </w:p>
    <w:p w:rsidR="0082322E" w:rsidRPr="005149BD" w:rsidRDefault="0082322E" w:rsidP="00541B22"/>
    <w:p w:rsidR="008C2325" w:rsidRPr="005149BD" w:rsidRDefault="008C2325" w:rsidP="00541B22">
      <w:pPr>
        <w:pStyle w:val="Heading3"/>
        <w:jc w:val="both"/>
      </w:pPr>
      <w:bookmarkStart w:id="84" w:name="_Toc410896287"/>
      <w:r w:rsidRPr="005149BD">
        <w:t>Due to sediment fluxes</w:t>
      </w:r>
      <w:bookmarkEnd w:id="84"/>
    </w:p>
    <w:p w:rsidR="008C2325" w:rsidRPr="005149BD" w:rsidRDefault="008C2325" w:rsidP="00541B22">
      <w:pPr>
        <w:rPr>
          <w:color w:val="FF0000"/>
        </w:rPr>
      </w:pPr>
      <w:r w:rsidRPr="005149BD">
        <w:rPr>
          <w:color w:val="FF0000"/>
        </w:rPr>
        <w:t>Kees</w:t>
      </w:r>
    </w:p>
    <w:p w:rsidR="009C4C27" w:rsidRPr="005149BD" w:rsidRDefault="009C4C27" w:rsidP="00541B22">
      <w:pPr>
        <w:rPr>
          <w:color w:val="FF0000"/>
        </w:rPr>
      </w:pPr>
    </w:p>
    <w:p w:rsidR="009C4C27" w:rsidRPr="005149BD" w:rsidRDefault="009C4C27" w:rsidP="00541B22">
      <w:r w:rsidRPr="005149BD">
        <w:t>Based on the gradients in the sediment transport the bed level changes according to:</w:t>
      </w:r>
    </w:p>
    <w:p w:rsidR="009C4C27" w:rsidRPr="005149BD" w:rsidRDefault="009C4C27" w:rsidP="00541B22"/>
    <w:p w:rsidR="009C4C27" w:rsidRPr="005149BD" w:rsidRDefault="009C4C27" w:rsidP="00541B22">
      <w:pPr>
        <w:pStyle w:val="MTDisplayEquation"/>
      </w:pPr>
      <w:r w:rsidRPr="005149BD">
        <w:tab/>
      </w:r>
      <w:r w:rsidRPr="005149BD">
        <w:rPr>
          <w:position w:val="-32"/>
        </w:rPr>
        <w:object w:dxaOrig="2880" w:dyaOrig="760">
          <v:shape id="_x0000_i1086" type="#_x0000_t75" style="width:2in;height:37.6pt" o:ole="">
            <v:imagedata r:id="rId145" o:title=""/>
          </v:shape>
          <o:OLEObject Type="Embed" ProgID="Equation.DSMT4" ShapeID="_x0000_i1086" DrawAspect="Content" ObjectID="_1485343341" r:id="rId1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5" w:name="ZEqnNum20233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56</w:instrText>
        </w:r>
      </w:fldSimple>
      <w:r w:rsidRPr="005149BD">
        <w:instrText>)</w:instrText>
      </w:r>
      <w:bookmarkEnd w:id="85"/>
      <w:r w:rsidRPr="005149BD">
        <w:fldChar w:fldCharType="end"/>
      </w:r>
    </w:p>
    <w:p w:rsidR="009C4C27" w:rsidRPr="005149BD" w:rsidRDefault="009C4C27" w:rsidP="00541B22"/>
    <w:p w:rsidR="009C4C27" w:rsidRPr="005149BD" w:rsidRDefault="009C4C27" w:rsidP="00541B22">
      <w:r w:rsidRPr="005149BD">
        <w:t xml:space="preserve">In </w:t>
      </w:r>
      <w:r w:rsidRPr="005149BD">
        <w:fldChar w:fldCharType="begin"/>
      </w:r>
      <w:r w:rsidRPr="005149BD">
        <w:instrText xml:space="preserve"> GOTOBUTTON ZEqnNum202334  \* MERGEFORMAT </w:instrText>
      </w:r>
      <w:r w:rsidRPr="005149BD">
        <w:fldChar w:fldCharType="begin"/>
      </w:r>
      <w:r w:rsidRPr="005149BD">
        <w:instrText xml:space="preserve"> REF ZEqnNum202334 \* Charformat \! \* MERGEFORMAT </w:instrText>
      </w:r>
      <w:r w:rsidRPr="005149BD">
        <w:fldChar w:fldCharType="separate"/>
      </w:r>
      <w:r w:rsidR="005F0535" w:rsidRPr="005149BD">
        <w:instrText>(</w:instrText>
      </w:r>
      <w:r w:rsidR="005F0535">
        <w:instrText>1</w:instrText>
      </w:r>
      <w:r w:rsidR="005F0535" w:rsidRPr="005149BD">
        <w:instrText>.</w:instrText>
      </w:r>
      <w:r w:rsidR="005F0535">
        <w:instrText>56</w:instrText>
      </w:r>
      <w:r w:rsidR="005F0535" w:rsidRPr="005149BD">
        <w:instrText>)</w:instrText>
      </w:r>
      <w:r w:rsidRPr="005149BD">
        <w:fldChar w:fldCharType="end"/>
      </w:r>
      <w:r w:rsidRPr="005149BD">
        <w:fldChar w:fldCharType="end"/>
      </w:r>
      <w:r w:rsidRPr="005149BD">
        <w:t xml:space="preserve"> </w:t>
      </w:r>
      <w:r w:rsidRPr="005149BD">
        <w:rPr>
          <w:i/>
        </w:rPr>
        <w:t>ρ</w:t>
      </w:r>
      <w:r w:rsidRPr="005149BD">
        <w:t xml:space="preserve"> is the porosity,  </w:t>
      </w:r>
      <w:proofErr w:type="spellStart"/>
      <w:r w:rsidRPr="005149BD">
        <w:rPr>
          <w:i/>
        </w:rPr>
        <w:t>f</w:t>
      </w:r>
      <w:r w:rsidRPr="005149BD">
        <w:rPr>
          <w:i/>
          <w:vertAlign w:val="subscript"/>
        </w:rPr>
        <w:t>mor</w:t>
      </w:r>
      <w:proofErr w:type="spellEnd"/>
      <w:r w:rsidRPr="005149BD">
        <w:t xml:space="preserve">  is a morphological acceleration factor o</w:t>
      </w:r>
      <w:r w:rsidR="00987353">
        <w:t>f O(1-10) (Reniers et al., 2004</w:t>
      </w:r>
      <w:r w:rsidRPr="005149BD">
        <w:t xml:space="preserve">) and </w:t>
      </w:r>
      <w:proofErr w:type="spellStart"/>
      <w:r w:rsidRPr="005149BD">
        <w:rPr>
          <w:i/>
        </w:rPr>
        <w:t>q</w:t>
      </w:r>
      <w:r w:rsidRPr="005149BD">
        <w:rPr>
          <w:i/>
          <w:vertAlign w:val="subscript"/>
        </w:rPr>
        <w:t>x</w:t>
      </w:r>
      <w:proofErr w:type="spellEnd"/>
      <w:r w:rsidRPr="005149BD">
        <w:t xml:space="preserve"> and </w:t>
      </w:r>
      <w:proofErr w:type="spellStart"/>
      <w:r w:rsidRPr="005149BD">
        <w:rPr>
          <w:i/>
        </w:rPr>
        <w:t>q</w:t>
      </w:r>
      <w:r w:rsidRPr="005149BD">
        <w:rPr>
          <w:i/>
          <w:vertAlign w:val="subscript"/>
        </w:rPr>
        <w:t>y</w:t>
      </w:r>
      <w:proofErr w:type="spellEnd"/>
      <w:r w:rsidRPr="005149BD">
        <w:t xml:space="preserve"> represent the sediment transport rates in x- and y-direction respectively. In order to take account for bed-slope effects on sediment transport a bed-slope correction factor </w:t>
      </w:r>
      <w:proofErr w:type="spellStart"/>
      <w:r w:rsidRPr="005149BD">
        <w:rPr>
          <w:i/>
        </w:rPr>
        <w:t>f</w:t>
      </w:r>
      <w:r w:rsidRPr="005149BD">
        <w:rPr>
          <w:i/>
          <w:vertAlign w:val="subscript"/>
        </w:rPr>
        <w:t>slope</w:t>
      </w:r>
      <w:proofErr w:type="spellEnd"/>
      <w:r w:rsidRPr="005149BD">
        <w:t xml:space="preserve"> is introduced.</w:t>
      </w:r>
    </w:p>
    <w:p w:rsidR="009C4C27" w:rsidRPr="005149BD" w:rsidRDefault="009C4C27" w:rsidP="00541B22"/>
    <w:p w:rsidR="009C4C27" w:rsidRPr="005149BD" w:rsidRDefault="009C4C27" w:rsidP="00541B22">
      <w:pPr>
        <w:pStyle w:val="MTDisplayEquation"/>
      </w:pPr>
      <w:r w:rsidRPr="005149BD">
        <w:tab/>
      </w:r>
      <w:r w:rsidRPr="005149BD">
        <w:rPr>
          <w:position w:val="-64"/>
        </w:rPr>
        <w:object w:dxaOrig="3800" w:dyaOrig="1860">
          <v:shape id="_x0000_i1087" type="#_x0000_t75" style="width:190.75pt;height:92.4pt" o:ole="">
            <v:imagedata r:id="rId147" o:title=""/>
          </v:shape>
          <o:OLEObject Type="Embed" ProgID="Equation.DSMT4" ShapeID="_x0000_i1087" DrawAspect="Content" ObjectID="_1485343342" r:id="rId1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57</w:instrText>
        </w:r>
      </w:fldSimple>
      <w:r w:rsidRPr="005149BD">
        <w:instrText>)</w:instrText>
      </w:r>
      <w:r w:rsidRPr="005149BD">
        <w:fldChar w:fldCharType="end"/>
      </w:r>
    </w:p>
    <w:p w:rsidR="009C4C27" w:rsidRPr="005149BD" w:rsidRDefault="009C4C27" w:rsidP="00541B22"/>
    <w:p w:rsidR="008C2325" w:rsidRPr="005149BD" w:rsidRDefault="008C2325" w:rsidP="00541B22">
      <w:pPr>
        <w:pStyle w:val="Heading3"/>
        <w:jc w:val="both"/>
      </w:pPr>
      <w:bookmarkStart w:id="86" w:name="_Toc410896288"/>
      <w:r w:rsidRPr="005149BD">
        <w:t>Avalanching</w:t>
      </w:r>
      <w:bookmarkEnd w:id="86"/>
    </w:p>
    <w:p w:rsidR="008C2325" w:rsidRPr="005149BD" w:rsidRDefault="008C2325" w:rsidP="00541B22">
      <w:pPr>
        <w:rPr>
          <w:color w:val="FF0000"/>
        </w:rPr>
      </w:pPr>
      <w:r w:rsidRPr="005149BD">
        <w:rPr>
          <w:color w:val="FF0000"/>
        </w:rPr>
        <w:t>Kees + Pieter</w:t>
      </w:r>
    </w:p>
    <w:p w:rsidR="009C4C27" w:rsidRPr="005149BD" w:rsidRDefault="009C4C27" w:rsidP="00541B22">
      <w:pPr>
        <w:rPr>
          <w:color w:val="FF0000"/>
        </w:rPr>
      </w:pPr>
    </w:p>
    <w:p w:rsidR="009C4C27" w:rsidRPr="005149BD" w:rsidRDefault="009C4C27" w:rsidP="00541B22">
      <w:r w:rsidRPr="005149BD">
        <w:t xml:space="preserve">To account for the slumping of sandy material during storm-induced dune erosion avalanching </w:t>
      </w:r>
      <w:r w:rsidR="004951FC">
        <w:t xml:space="preserve">is introduced to update the bed </w:t>
      </w:r>
      <w:r w:rsidRPr="005149BD">
        <w:t xml:space="preserve">evolution. Avalanching is introduced via the use of a critical bed slope for both the dry and wet area (keyword: </w:t>
      </w:r>
      <w:proofErr w:type="spellStart"/>
      <w:r w:rsidRPr="005149BD">
        <w:rPr>
          <w:i/>
        </w:rPr>
        <w:t>wetslp</w:t>
      </w:r>
      <w:proofErr w:type="spellEnd"/>
      <w:r w:rsidRPr="005149BD">
        <w:t xml:space="preserve"> and </w:t>
      </w:r>
      <w:proofErr w:type="spellStart"/>
      <w:r w:rsidRPr="005149BD">
        <w:rPr>
          <w:i/>
        </w:rPr>
        <w:t>dryslp</w:t>
      </w:r>
      <w:proofErr w:type="spellEnd"/>
      <w:r w:rsidRPr="005149BD">
        <w:t xml:space="preserve">). </w:t>
      </w:r>
      <w:r w:rsidR="00840330">
        <w:t xml:space="preserve">It is considered that inundated areas are much more prone to slumping and therefore two separate critical slopes for dry and wet points are used. The default values are 1 and 0.3 respectively. </w:t>
      </w:r>
      <w:r w:rsidRPr="005149BD">
        <w:t xml:space="preserve">When this </w:t>
      </w:r>
      <w:r w:rsidR="00840330">
        <w:t xml:space="preserve">critical </w:t>
      </w:r>
      <w:r w:rsidRPr="005149BD">
        <w:t>slope is exceeded, material is exchanged</w:t>
      </w:r>
      <w:r w:rsidR="009F110A">
        <w:t xml:space="preserve"> between the adjacent cells</w:t>
      </w:r>
      <w:r w:rsidR="00840330">
        <w:t xml:space="preserve"> to the amount needed to bring the slope back to the critical slope. </w:t>
      </w:r>
    </w:p>
    <w:p w:rsidR="009C4C27" w:rsidRPr="005149BD" w:rsidRDefault="009C4C27" w:rsidP="00541B22"/>
    <w:p w:rsidR="009C4C27" w:rsidRPr="005149BD" w:rsidRDefault="009C4C27" w:rsidP="00541B22">
      <w:pPr>
        <w:pStyle w:val="MTDisplayEquation"/>
      </w:pPr>
      <w:r w:rsidRPr="005149BD">
        <w:tab/>
      </w:r>
      <w:r w:rsidRPr="005149BD">
        <w:rPr>
          <w:position w:val="-28"/>
        </w:rPr>
        <w:object w:dxaOrig="1020" w:dyaOrig="680">
          <v:shape id="_x0000_i1088" type="#_x0000_t75" style="width:51.6pt;height:34.4pt" o:ole="">
            <v:imagedata r:id="rId149" o:title=""/>
          </v:shape>
          <o:OLEObject Type="Embed" ProgID="Equation.DSMT4" ShapeID="_x0000_i1088" DrawAspect="Content" ObjectID="_1485343343" r:id="rId15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58</w:instrText>
        </w:r>
      </w:fldSimple>
      <w:r w:rsidRPr="005149BD">
        <w:instrText>)</w:instrText>
      </w:r>
      <w:r w:rsidRPr="005149BD">
        <w:fldChar w:fldCharType="end"/>
      </w:r>
    </w:p>
    <w:p w:rsidR="009C4C27" w:rsidRPr="005149BD" w:rsidRDefault="009C4C27" w:rsidP="00541B22"/>
    <w:p w:rsidR="009C4C27" w:rsidRPr="005149BD" w:rsidRDefault="009C4C27" w:rsidP="00541B22">
      <w:r w:rsidRPr="005149BD">
        <w:t xml:space="preserve">The change of the bed level within one time step is then given </w:t>
      </w:r>
      <w:proofErr w:type="gramStart"/>
      <w:r w:rsidRPr="005149BD">
        <w:t xml:space="preserve">by </w:t>
      </w:r>
      <w:proofErr w:type="gramEnd"/>
      <w:r w:rsidR="009F110A">
        <w:fldChar w:fldCharType="begin"/>
      </w:r>
      <w:r w:rsidR="009F110A">
        <w:instrText xml:space="preserve"> GOTOBUTTON ZEqnNum441314  \* MERGEFORMAT </w:instrText>
      </w:r>
      <w:r w:rsidR="009F110A">
        <w:fldChar w:fldCharType="begin"/>
      </w:r>
      <w:r w:rsidR="009F110A">
        <w:instrText xml:space="preserve"> REF ZEqnNum441314 \* Charformat \! \* MERGEFORMAT </w:instrText>
      </w:r>
      <w:r w:rsidR="009F110A">
        <w:fldChar w:fldCharType="separate"/>
      </w:r>
      <w:r w:rsidR="005F0535" w:rsidRPr="005149BD">
        <w:instrText>(</w:instrText>
      </w:r>
      <w:r w:rsidR="005F0535">
        <w:instrText>1</w:instrText>
      </w:r>
      <w:r w:rsidR="005F0535" w:rsidRPr="005149BD">
        <w:instrText>.</w:instrText>
      </w:r>
      <w:r w:rsidR="005F0535">
        <w:instrText>59</w:instrText>
      </w:r>
      <w:r w:rsidR="005F0535" w:rsidRPr="005149BD">
        <w:instrText>)</w:instrText>
      </w:r>
      <w:r w:rsidR="009F110A">
        <w:fldChar w:fldCharType="end"/>
      </w:r>
      <w:r w:rsidR="009F110A">
        <w:fldChar w:fldCharType="end"/>
      </w:r>
      <w:r w:rsidRPr="005149BD">
        <w:t xml:space="preserve">. In this formulation a threshold of 0.05 m/s has been introduced to prevent the generation of large shockwaves. </w:t>
      </w:r>
    </w:p>
    <w:p w:rsidR="009C4C27" w:rsidRPr="005149BD" w:rsidRDefault="009C4C27" w:rsidP="00541B22"/>
    <w:p w:rsidR="009C4C27" w:rsidRPr="005149BD" w:rsidRDefault="009C4C27" w:rsidP="00541B22">
      <w:pPr>
        <w:pStyle w:val="MTDisplayEquation"/>
      </w:pPr>
      <w:r w:rsidRPr="005149BD">
        <w:tab/>
      </w:r>
      <w:r w:rsidRPr="005149BD">
        <w:rPr>
          <w:position w:val="-72"/>
        </w:rPr>
        <w:object w:dxaOrig="4840" w:dyaOrig="1560">
          <v:shape id="_x0000_i1089" type="#_x0000_t75" style="width:242.35pt;height:77.35pt" o:ole="">
            <v:imagedata r:id="rId151" o:title=""/>
          </v:shape>
          <o:OLEObject Type="Embed" ProgID="Equation.DSMT4" ShapeID="_x0000_i1089" DrawAspect="Content" ObjectID="_1485343344" r:id="rId1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7" w:name="ZEqnNum441314"/>
      <w:r w:rsidRPr="005149BD">
        <w:instrText>(</w:instrText>
      </w:r>
      <w:fldSimple w:instr=" SEQ MTSec \c \* Arabic \* MERGEFORMAT ">
        <w:r w:rsidR="005F0535">
          <w:rPr>
            <w:noProof/>
          </w:rPr>
          <w:instrText>1</w:instrText>
        </w:r>
      </w:fldSimple>
      <w:r w:rsidRPr="005149BD">
        <w:instrText>.</w:instrText>
      </w:r>
      <w:fldSimple w:instr=" SEQ MTEqn \c \* Arabic \* MERGEFORMAT ">
        <w:r w:rsidR="005F0535">
          <w:rPr>
            <w:noProof/>
          </w:rPr>
          <w:instrText>59</w:instrText>
        </w:r>
      </w:fldSimple>
      <w:r w:rsidRPr="005149BD">
        <w:instrText>)</w:instrText>
      </w:r>
      <w:bookmarkEnd w:id="87"/>
      <w:r w:rsidRPr="005149BD">
        <w:fldChar w:fldCharType="end"/>
      </w:r>
    </w:p>
    <w:p w:rsidR="009F110A" w:rsidRDefault="009F110A" w:rsidP="00541B22">
      <w:pPr>
        <w:spacing w:line="240" w:lineRule="auto"/>
        <w:rPr>
          <w:bCs/>
          <w:iCs/>
          <w:szCs w:val="26"/>
        </w:rPr>
      </w:pPr>
      <w:r>
        <w:br w:type="page"/>
      </w:r>
    </w:p>
    <w:p w:rsidR="008C2325" w:rsidRPr="005149BD" w:rsidRDefault="008C2325" w:rsidP="00541B22">
      <w:pPr>
        <w:pStyle w:val="Heading3"/>
        <w:jc w:val="both"/>
      </w:pPr>
      <w:bookmarkStart w:id="88" w:name="_Toc410896289"/>
      <w:r w:rsidRPr="005149BD">
        <w:t>Bed composition</w:t>
      </w:r>
      <w:bookmarkEnd w:id="88"/>
    </w:p>
    <w:p w:rsidR="008C2325" w:rsidRPr="005149BD" w:rsidRDefault="008C2325" w:rsidP="00541B22">
      <w:r w:rsidRPr="005149BD">
        <w:rPr>
          <w:color w:val="FF0000"/>
        </w:rPr>
        <w:t>Bas</w:t>
      </w:r>
    </w:p>
    <w:p w:rsidR="000C5FE2" w:rsidRPr="005149BD" w:rsidRDefault="000C5FE2" w:rsidP="00541B22"/>
    <w:p w:rsidR="00FB3C01" w:rsidRPr="005149BD" w:rsidRDefault="00FB3C01" w:rsidP="00541B22"/>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89" w:name="_Toc410896290"/>
      <w:r w:rsidRPr="005149BD">
        <w:t>Numerical implementation</w:t>
      </w:r>
      <w:bookmarkEnd w:id="89"/>
    </w:p>
    <w:p w:rsidR="008E05D9" w:rsidRPr="005149BD" w:rsidRDefault="008E05D9" w:rsidP="00541B22">
      <w:pPr>
        <w:spacing w:line="240" w:lineRule="auto"/>
      </w:pPr>
    </w:p>
    <w:p w:rsidR="008E05D9" w:rsidRPr="005149BD" w:rsidRDefault="008E05D9" w:rsidP="00541B22">
      <w:pPr>
        <w:spacing w:line="240" w:lineRule="auto"/>
        <w:rPr>
          <w:color w:val="FF0000"/>
        </w:rPr>
      </w:pPr>
      <w:r w:rsidRPr="005149BD">
        <w:rPr>
          <w:color w:val="FF0000"/>
        </w:rPr>
        <w:t xml:space="preserve">Dano </w:t>
      </w:r>
      <w:proofErr w:type="spellStart"/>
      <w:r w:rsidRPr="005149BD">
        <w:rPr>
          <w:color w:val="FF0000"/>
        </w:rPr>
        <w:t>behalve</w:t>
      </w:r>
      <w:proofErr w:type="spellEnd"/>
      <w:r w:rsidRPr="005149BD">
        <w:rPr>
          <w:color w:val="FF0000"/>
        </w:rPr>
        <w:t xml:space="preserve"> 3.4</w:t>
      </w:r>
      <w:proofErr w:type="gramStart"/>
      <w:r w:rsidRPr="005149BD">
        <w:rPr>
          <w:color w:val="FF0000"/>
        </w:rPr>
        <w:t>,3.8</w:t>
      </w:r>
      <w:proofErr w:type="gramEnd"/>
    </w:p>
    <w:p w:rsidR="008E05D9" w:rsidRPr="005149BD" w:rsidRDefault="008E05D9" w:rsidP="00541B22">
      <w:pPr>
        <w:pStyle w:val="Heading2"/>
        <w:jc w:val="both"/>
      </w:pPr>
      <w:bookmarkStart w:id="90" w:name="_Toc410896291"/>
      <w:r w:rsidRPr="005149BD">
        <w:t>Grid types</w:t>
      </w:r>
      <w:bookmarkEnd w:id="90"/>
    </w:p>
    <w:p w:rsidR="008E05D9" w:rsidRPr="005149BD" w:rsidRDefault="008E05D9" w:rsidP="00541B22">
      <w:pPr>
        <w:pStyle w:val="Heading3"/>
        <w:jc w:val="both"/>
      </w:pPr>
      <w:bookmarkStart w:id="91" w:name="_Toc410896292"/>
      <w:r w:rsidRPr="005149BD">
        <w:t>1D</w:t>
      </w:r>
      <w:bookmarkEnd w:id="91"/>
    </w:p>
    <w:p w:rsidR="008E05D9" w:rsidRPr="005149BD" w:rsidRDefault="008E05D9" w:rsidP="00541B22">
      <w:pPr>
        <w:pStyle w:val="Heading3"/>
        <w:jc w:val="both"/>
      </w:pPr>
      <w:bookmarkStart w:id="92" w:name="_Toc410896293"/>
      <w:r w:rsidRPr="005149BD">
        <w:t>Rectilinear</w:t>
      </w:r>
      <w:bookmarkEnd w:id="92"/>
    </w:p>
    <w:p w:rsidR="008E05D9" w:rsidRPr="005149BD" w:rsidRDefault="008E05D9" w:rsidP="00541B22">
      <w:pPr>
        <w:pStyle w:val="Heading3"/>
        <w:jc w:val="both"/>
      </w:pPr>
      <w:bookmarkStart w:id="93" w:name="_Toc410896294"/>
      <w:r w:rsidRPr="005149BD">
        <w:t>Curvilinear</w:t>
      </w:r>
      <w:bookmarkEnd w:id="93"/>
    </w:p>
    <w:p w:rsidR="008E05D9" w:rsidRPr="005149BD" w:rsidRDefault="008E05D9" w:rsidP="00541B22">
      <w:pPr>
        <w:pStyle w:val="Heading2"/>
        <w:jc w:val="both"/>
      </w:pPr>
      <w:bookmarkStart w:id="94" w:name="_Toc410896295"/>
      <w:r w:rsidRPr="005149BD">
        <w:t>Wave action balance</w:t>
      </w:r>
      <w:bookmarkEnd w:id="94"/>
    </w:p>
    <w:p w:rsidR="008E05D9" w:rsidRPr="005149BD" w:rsidRDefault="008E05D9" w:rsidP="00541B22">
      <w:pPr>
        <w:pStyle w:val="Heading3"/>
        <w:jc w:val="both"/>
      </w:pPr>
      <w:bookmarkStart w:id="95" w:name="_Toc410896296"/>
      <w:r w:rsidRPr="005149BD">
        <w:t>Stationary solver</w:t>
      </w:r>
      <w:bookmarkEnd w:id="95"/>
    </w:p>
    <w:p w:rsidR="008E05D9" w:rsidRPr="005149BD" w:rsidRDefault="008E05D9" w:rsidP="00541B22">
      <w:pPr>
        <w:pStyle w:val="Heading3"/>
        <w:jc w:val="both"/>
      </w:pPr>
      <w:bookmarkStart w:id="96" w:name="_Toc410896297"/>
      <w:proofErr w:type="spellStart"/>
      <w:r w:rsidRPr="005149BD">
        <w:t>Nonstationary</w:t>
      </w:r>
      <w:proofErr w:type="spellEnd"/>
      <w:r w:rsidRPr="005149BD">
        <w:t xml:space="preserve"> solver</w:t>
      </w:r>
      <w:bookmarkEnd w:id="96"/>
    </w:p>
    <w:p w:rsidR="008E05D9" w:rsidRPr="005149BD" w:rsidRDefault="008E05D9" w:rsidP="00541B22">
      <w:pPr>
        <w:pStyle w:val="Heading2"/>
        <w:jc w:val="both"/>
      </w:pPr>
      <w:bookmarkStart w:id="97" w:name="_Toc410896298"/>
      <w:r w:rsidRPr="005149BD">
        <w:t>Shallow water equations</w:t>
      </w:r>
      <w:bookmarkEnd w:id="97"/>
    </w:p>
    <w:p w:rsidR="00D93787" w:rsidRDefault="00D93787">
      <w:pPr>
        <w:spacing w:line="240" w:lineRule="auto"/>
        <w:jc w:val="left"/>
        <w:rPr>
          <w:b/>
          <w:iCs/>
          <w:szCs w:val="28"/>
        </w:rPr>
      </w:pPr>
      <w:r>
        <w:br w:type="page"/>
      </w:r>
    </w:p>
    <w:p w:rsidR="005F191E" w:rsidRPr="005149BD" w:rsidRDefault="005F191E" w:rsidP="005F191E">
      <w:pPr>
        <w:pStyle w:val="Heading2"/>
        <w:jc w:val="both"/>
      </w:pPr>
      <w:bookmarkStart w:id="98" w:name="_Toc410896299"/>
      <w:r>
        <w:t>Groundwater flow</w:t>
      </w:r>
      <w:bookmarkEnd w:id="98"/>
    </w:p>
    <w:p w:rsidR="005F191E" w:rsidRDefault="005F191E" w:rsidP="005F191E">
      <w:pPr>
        <w:rPr>
          <w:color w:val="FF0000"/>
        </w:rPr>
      </w:pPr>
      <w:r>
        <w:rPr>
          <w:color w:val="FF0000"/>
        </w:rPr>
        <w:t xml:space="preserve">Kees / </w:t>
      </w:r>
      <w:r w:rsidRPr="005149BD">
        <w:rPr>
          <w:color w:val="FF0000"/>
        </w:rPr>
        <w:t>Robert</w:t>
      </w:r>
    </w:p>
    <w:p w:rsidR="005F191E" w:rsidRDefault="005F191E" w:rsidP="005F191E">
      <w:pPr>
        <w:pStyle w:val="Heading3"/>
      </w:pPr>
      <w:bookmarkStart w:id="99" w:name="_Toc410896300"/>
      <w:r>
        <w:t>Hydrostatic</w:t>
      </w:r>
      <w:bookmarkEnd w:id="99"/>
    </w:p>
    <w:p w:rsidR="005F191E" w:rsidRPr="00AA01CC" w:rsidRDefault="00AA01CC" w:rsidP="005F191E">
      <w:pPr>
        <w:rPr>
          <w:color w:val="FF0000"/>
        </w:rPr>
      </w:pPr>
      <w:r w:rsidRPr="00AA01CC">
        <w:rPr>
          <w:color w:val="FF0000"/>
        </w:rPr>
        <w:t>Not in manual yet</w:t>
      </w:r>
      <w:r w:rsidR="00CE37D0">
        <w:rPr>
          <w:color w:val="FF0000"/>
        </w:rPr>
        <w:t>, to-do…</w:t>
      </w:r>
    </w:p>
    <w:p w:rsidR="005F191E" w:rsidRDefault="005F191E" w:rsidP="005F191E">
      <w:pPr>
        <w:pStyle w:val="Heading3"/>
      </w:pPr>
      <w:bookmarkStart w:id="100" w:name="_Toc410896301"/>
      <w:r>
        <w:t>Non-hydrostatic</w:t>
      </w:r>
      <w:bookmarkEnd w:id="100"/>
    </w:p>
    <w:p w:rsidR="005F191E" w:rsidRDefault="005F191E" w:rsidP="005F191E">
      <w:r w:rsidRPr="005F191E">
        <w:t xml:space="preserve">In order to solve the equations in </w:t>
      </w:r>
      <w:r>
        <w:t>xx</w:t>
      </w:r>
      <w:r w:rsidRPr="005F191E">
        <w:t>, the spatial and temporal domain of the groundwater system is split into the same spatial grid</w:t>
      </w:r>
      <w:r>
        <w:t xml:space="preserve"> and time steps as the XBeach</w:t>
      </w:r>
      <w:r w:rsidRPr="005F191E">
        <w:t xml:space="preserve"> surface water model it is coupled to. At each time step in the numerical model, the depth average groundwater head is calculated in the centre of the groundwater cells, and the fluxes (specific discharge, submarine exchange, infiltration and exfiltration) are calculated on the cell interfaces</w:t>
      </w:r>
    </w:p>
    <w:p w:rsidR="005F191E" w:rsidRDefault="005F191E" w:rsidP="005F191E"/>
    <w:p w:rsidR="005F191E" w:rsidRDefault="005F191E" w:rsidP="005F191E">
      <w:pPr>
        <w:pStyle w:val="Heading4"/>
      </w:pPr>
      <w:r>
        <w:t>Infiltration and exfiltration</w:t>
      </w:r>
    </w:p>
    <w:p w:rsidR="00AA01CC" w:rsidRDefault="00AA01CC" w:rsidP="00AA01CC">
      <w:r>
        <w:t>At the start of the time step, every cell is evaluated whether the groundwater and surface water are connected:</w:t>
      </w:r>
    </w:p>
    <w:p w:rsidR="00AA01CC" w:rsidRDefault="00AA01CC" w:rsidP="00AA01CC"/>
    <w:p w:rsidR="00AA01CC" w:rsidRDefault="005C300C" w:rsidP="005C300C">
      <w:pPr>
        <w:pStyle w:val="MTDisplayEquation"/>
      </w:pPr>
      <w:r>
        <w:tab/>
      </w:r>
      <w:r w:rsidRPr="005C300C">
        <w:rPr>
          <w:position w:val="-14"/>
        </w:rPr>
        <w:object w:dxaOrig="3400" w:dyaOrig="380">
          <v:shape id="_x0000_i1090" type="#_x0000_t75" style="width:169.8pt;height:18.8pt" o:ole="">
            <v:imagedata r:id="rId153" o:title=""/>
          </v:shape>
          <o:OLEObject Type="Embed" ProgID="Equation.DSMT4" ShapeID="_x0000_i1090" DrawAspect="Content" ObjectID="_1485343345" r:id="rId1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222755"/>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60</w:instrText>
        </w:r>
      </w:fldSimple>
      <w:r>
        <w:instrText>)</w:instrText>
      </w:r>
      <w:bookmarkEnd w:id="101"/>
      <w:r>
        <w:fldChar w:fldCharType="end"/>
      </w:r>
    </w:p>
    <w:p w:rsidR="00AA01CC" w:rsidRDefault="00AA01CC" w:rsidP="00AA01CC"/>
    <w:p w:rsidR="00AA01CC" w:rsidRDefault="00AA01CC" w:rsidP="00AA01CC">
      <w:r>
        <w:t xml:space="preserve">In </w:t>
      </w:r>
      <w:r w:rsidR="005C300C">
        <w:fldChar w:fldCharType="begin"/>
      </w:r>
      <w:r w:rsidR="005C300C">
        <w:instrText xml:space="preserve"> GOTOBUTTON ZEqnNum222755  \* MERGEFORMAT </w:instrText>
      </w:r>
      <w:r w:rsidR="005C300C">
        <w:fldChar w:fldCharType="begin"/>
      </w:r>
      <w:r w:rsidR="005C300C">
        <w:instrText xml:space="preserve"> REF ZEqnNum222755 \* Charformat \! \* MERGEFORMAT </w:instrText>
      </w:r>
      <w:r w:rsidR="005C300C">
        <w:fldChar w:fldCharType="separate"/>
      </w:r>
      <w:r w:rsidR="005F0535">
        <w:instrText>(1.60)</w:instrText>
      </w:r>
      <w:r w:rsidR="005C300C">
        <w:fldChar w:fldCharType="end"/>
      </w:r>
      <w:r w:rsidR="005C300C">
        <w:fldChar w:fldCharType="end"/>
      </w:r>
      <w:r w:rsidR="005C300C">
        <w:t xml:space="preserve"> </w:t>
      </w:r>
      <w:r w:rsidR="005C300C" w:rsidRPr="005C300C">
        <w:rPr>
          <w:i/>
        </w:rPr>
        <w:t>ε</w:t>
      </w:r>
      <w:r>
        <w:t xml:space="preserve"> is a numerical smoothing constant used to deal with numerical round off errors near the bed, and </w:t>
      </w:r>
      <w:r w:rsidRPr="005C300C">
        <w:rPr>
          <w:i/>
        </w:rPr>
        <w:t>i</w:t>
      </w:r>
      <w:r>
        <w:t xml:space="preserve"> and </w:t>
      </w:r>
      <w:r w:rsidRPr="005C300C">
        <w:rPr>
          <w:i/>
        </w:rPr>
        <w:t>j</w:t>
      </w:r>
      <w:r>
        <w:t xml:space="preserve"> represent cross-shore and longshore coordinates in the numerical solution grid, respectively. Infiltration is calculated in cells where the groundwater and surface water are not connected and there exists surface water. As shown in</w:t>
      </w:r>
      <w:r w:rsidR="005C300C">
        <w:t xml:space="preserve"> </w:t>
      </w:r>
      <w:r w:rsidR="005C300C">
        <w:fldChar w:fldCharType="begin"/>
      </w:r>
      <w:r w:rsidR="005C300C">
        <w:instrText xml:space="preserve"> GOTOBUTTON ZEqnNum418429  \* MERGEFORMAT </w:instrText>
      </w:r>
      <w:r w:rsidR="005C300C">
        <w:fldChar w:fldCharType="begin"/>
      </w:r>
      <w:r w:rsidR="005C300C">
        <w:instrText xml:space="preserve"> REF ZEqnNum418429 \* Charformat \! \* MERGEFORMAT </w:instrText>
      </w:r>
      <w:r w:rsidR="005C300C">
        <w:fldChar w:fldCharType="separate"/>
      </w:r>
      <w:r w:rsidR="005F0535">
        <w:instrText>(1.32)</w:instrText>
      </w:r>
      <w:r w:rsidR="005C300C">
        <w:fldChar w:fldCharType="end"/>
      </w:r>
      <w:r w:rsidR="005C300C">
        <w:fldChar w:fldCharType="end"/>
      </w:r>
      <w:r>
        <w:t xml:space="preserve"> the infiltration rate is a function of the thickness of the wetting front, which is zero at the start of infiltration, and increases as a function of the infiltration rate. The equations for the infiltration rate and the thickness of the wetting front are approximated by first-order schemes, in which the wetting front is updated using a backward-Euler scheme, which ensures numerical stability:</w:t>
      </w:r>
    </w:p>
    <w:p w:rsidR="005C300C" w:rsidRDefault="005C300C" w:rsidP="00AA01CC"/>
    <w:p w:rsidR="005C300C" w:rsidRDefault="005C300C" w:rsidP="005C300C">
      <w:pPr>
        <w:pStyle w:val="MTDisplayEquation"/>
      </w:pPr>
      <w:r>
        <w:tab/>
      </w:r>
      <w:r w:rsidRPr="005C300C">
        <w:rPr>
          <w:position w:val="-80"/>
        </w:rPr>
        <w:object w:dxaOrig="2640" w:dyaOrig="1719">
          <v:shape id="_x0000_i1091" type="#_x0000_t75" style="width:132.2pt;height:85.95pt" o:ole="">
            <v:imagedata r:id="rId155" o:title=""/>
          </v:shape>
          <o:OLEObject Type="Embed" ProgID="Equation.DSMT4" ShapeID="_x0000_i1091" DrawAspect="Content" ObjectID="_1485343346"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753693"/>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61</w:instrText>
        </w:r>
      </w:fldSimple>
      <w:r>
        <w:instrText>)</w:instrText>
      </w:r>
      <w:bookmarkEnd w:id="102"/>
      <w:r>
        <w:fldChar w:fldCharType="end"/>
      </w:r>
    </w:p>
    <w:p w:rsidR="00AA01CC" w:rsidRDefault="00AA01CC" w:rsidP="00AA01CC"/>
    <w:p w:rsidR="005C300C" w:rsidRDefault="00AA01CC" w:rsidP="00AA01CC">
      <w:r>
        <w:t xml:space="preserve">In </w:t>
      </w:r>
      <w:r w:rsidR="005C300C">
        <w:fldChar w:fldCharType="begin"/>
      </w:r>
      <w:r w:rsidR="005C300C">
        <w:instrText xml:space="preserve"> GOTOBUTTON ZEqnNum753693  \* MERGEFORMAT </w:instrText>
      </w:r>
      <w:r w:rsidR="005C300C">
        <w:fldChar w:fldCharType="begin"/>
      </w:r>
      <w:r w:rsidR="005C300C">
        <w:instrText xml:space="preserve"> REF ZEqnNum753693 \* Charformat \! \* MERGEFORMAT </w:instrText>
      </w:r>
      <w:r w:rsidR="005C300C">
        <w:fldChar w:fldCharType="separate"/>
      </w:r>
      <w:r w:rsidR="005F0535">
        <w:instrText>(1.61)</w:instrText>
      </w:r>
      <w:r w:rsidR="005C300C">
        <w:fldChar w:fldCharType="end"/>
      </w:r>
      <w:r w:rsidR="005C300C">
        <w:fldChar w:fldCharType="end"/>
      </w:r>
      <w:r>
        <w:t xml:space="preserve"> the superscript </w:t>
      </w:r>
      <w:r w:rsidRPr="005C300C">
        <w:rPr>
          <w:i/>
        </w:rPr>
        <w:t>n</w:t>
      </w:r>
      <w:r>
        <w:t xml:space="preserve"> corresponds to the time step number and</w:t>
      </w:r>
      <w:r w:rsidRPr="005C300C">
        <w:rPr>
          <w:i/>
        </w:rPr>
        <w:t xml:space="preserve"> </w:t>
      </w:r>
      <w:proofErr w:type="spellStart"/>
      <w:proofErr w:type="gramStart"/>
      <w:r w:rsidR="005C300C" w:rsidRPr="005C300C">
        <w:rPr>
          <w:i/>
        </w:rPr>
        <w:t>Δt</w:t>
      </w:r>
      <w:proofErr w:type="spellEnd"/>
      <w:proofErr w:type="gramEnd"/>
      <w:r w:rsidR="005C300C" w:rsidRPr="005C300C">
        <w:rPr>
          <w:i/>
        </w:rPr>
        <w:t xml:space="preserve"> </w:t>
      </w:r>
      <w:r>
        <w:t>is the size of the time step. The infiltration rate in the coupled relationship can be solved through substitution:</w:t>
      </w:r>
    </w:p>
    <w:p w:rsidR="000245AF" w:rsidRDefault="000245AF" w:rsidP="00AA01CC"/>
    <w:p w:rsidR="000245AF" w:rsidRDefault="000245AF" w:rsidP="000245AF">
      <w:pPr>
        <w:pStyle w:val="MTDisplayEquation"/>
      </w:pPr>
      <w:r>
        <w:tab/>
      </w:r>
      <w:r w:rsidRPr="000245AF">
        <w:rPr>
          <w:position w:val="-62"/>
        </w:rPr>
        <w:object w:dxaOrig="7620" w:dyaOrig="1500">
          <v:shape id="_x0000_i1092" type="#_x0000_t75" style="width:380.95pt;height:75.2pt" o:ole="">
            <v:imagedata r:id="rId157" o:title=""/>
          </v:shape>
          <o:OLEObject Type="Embed" ProgID="Equation.DSMT4" ShapeID="_x0000_i1092" DrawAspect="Content" ObjectID="_1485343347"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918911"/>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62</w:instrText>
        </w:r>
      </w:fldSimple>
      <w:r>
        <w:instrText>)</w:instrText>
      </w:r>
      <w:bookmarkEnd w:id="103"/>
      <w:r>
        <w:fldChar w:fldCharType="end"/>
      </w:r>
    </w:p>
    <w:p w:rsidR="005C300C" w:rsidRDefault="005C300C" w:rsidP="005C300C">
      <w:r>
        <w:t xml:space="preserve">At the end of infiltration, i.e. when the groundwater and surface water become connected or there is no surface water left, the wetting front </w:t>
      </w:r>
      <w:r w:rsidR="000245AF">
        <w:t xml:space="preserve">thickness </w:t>
      </w:r>
      <w:r>
        <w:t>is reset to zero. If the infiltration rate exceeds the Reynolds number for the start of turbulence, the local hydraulic conductivity is updated using the local Reynolds number:</w:t>
      </w:r>
    </w:p>
    <w:p w:rsidR="005C300C" w:rsidRDefault="005C300C" w:rsidP="005C300C"/>
    <w:p w:rsidR="000245AF" w:rsidRDefault="000245AF" w:rsidP="000245AF">
      <w:pPr>
        <w:pStyle w:val="MTDisplayEquation"/>
      </w:pPr>
      <w:r>
        <w:tab/>
      </w:r>
      <w:r w:rsidRPr="000245AF">
        <w:rPr>
          <w:position w:val="-34"/>
        </w:rPr>
        <w:object w:dxaOrig="2940" w:dyaOrig="780">
          <v:shape id="_x0000_i1093" type="#_x0000_t75" style="width:147.2pt;height:39.2pt" o:ole="">
            <v:imagedata r:id="rId159" o:title=""/>
          </v:shape>
          <o:OLEObject Type="Embed" ProgID="Equation.DSMT4" ShapeID="_x0000_i1093" DrawAspect="Content" ObjectID="_1485343348"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94065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63</w:instrText>
        </w:r>
      </w:fldSimple>
      <w:r>
        <w:instrText>)</w:instrText>
      </w:r>
      <w:bookmarkEnd w:id="104"/>
      <w:r>
        <w:fldChar w:fldCharType="end"/>
      </w:r>
    </w:p>
    <w:p w:rsidR="000245AF" w:rsidRDefault="000245AF" w:rsidP="005C300C"/>
    <w:p w:rsidR="005C300C" w:rsidRDefault="000245AF" w:rsidP="005C300C">
      <w:proofErr w:type="spellStart"/>
      <w:r>
        <w:t>Xbeach</w:t>
      </w:r>
      <w:proofErr w:type="spellEnd"/>
      <w:r w:rsidR="005C300C">
        <w:t xml:space="preserve"> iter</w:t>
      </w:r>
      <w:r>
        <w:t>ates</w:t>
      </w:r>
      <w:r w:rsidR="005C300C">
        <w:t xml:space="preserve"> until a minimum threshold difference between iterations is found</w:t>
      </w:r>
      <w:r>
        <w:t xml:space="preserve"> for </w:t>
      </w:r>
      <w:r>
        <w:fldChar w:fldCharType="begin"/>
      </w:r>
      <w:r>
        <w:instrText xml:space="preserve"> GOTOBUTTON ZEqnNum918911  \* MERGEFORMAT </w:instrText>
      </w:r>
      <w:r>
        <w:fldChar w:fldCharType="begin"/>
      </w:r>
      <w:r>
        <w:instrText xml:space="preserve"> REF ZEqnNum918911 \* Charformat \! \* MERGEFORMAT </w:instrText>
      </w:r>
      <w:r>
        <w:fldChar w:fldCharType="separate"/>
      </w:r>
      <w:r w:rsidR="005F0535">
        <w:instrText>(1.62)</w:instrText>
      </w:r>
      <w:r>
        <w:fldChar w:fldCharType="end"/>
      </w:r>
      <w:r>
        <w:fldChar w:fldCharType="end"/>
      </w:r>
      <w:r>
        <w:t xml:space="preserve"> </w:t>
      </w:r>
      <w:proofErr w:type="spellStart"/>
      <w:proofErr w:type="gramStart"/>
      <w:r>
        <w:t>and</w:t>
      </w:r>
      <w:proofErr w:type="spellEnd"/>
      <w:r>
        <w:t xml:space="preserve"> </w:t>
      </w:r>
      <w:proofErr w:type="gramEnd"/>
      <w:r>
        <w:fldChar w:fldCharType="begin"/>
      </w:r>
      <w:r>
        <w:instrText xml:space="preserve"> GOTOBUTTON ZEqnNum940656  \* MERGEFORMAT </w:instrText>
      </w:r>
      <w:r>
        <w:fldChar w:fldCharType="begin"/>
      </w:r>
      <w:r>
        <w:instrText xml:space="preserve"> REF ZEqnNum940656 \* Charformat \! \* MERGEFORMAT </w:instrText>
      </w:r>
      <w:r>
        <w:fldChar w:fldCharType="separate"/>
      </w:r>
      <w:r w:rsidR="005F0535">
        <w:instrText>(1.63)</w:instrText>
      </w:r>
      <w:r>
        <w:fldChar w:fldCharType="end"/>
      </w:r>
      <w:r>
        <w:fldChar w:fldCharType="end"/>
      </w:r>
      <w:r w:rsidR="005C300C">
        <w:t xml:space="preserve">. Infiltration in one time step is limited to the amount of surface </w:t>
      </w:r>
      <w:proofErr w:type="gramStart"/>
      <w:r w:rsidR="005C300C">
        <w:t>water  available</w:t>
      </w:r>
      <w:proofErr w:type="gramEnd"/>
      <w:r w:rsidR="005C300C">
        <w:t xml:space="preserve"> in the cell and to the amount of water required to raise the groundwater level to the level of the bed:</w:t>
      </w:r>
    </w:p>
    <w:p w:rsidR="000245AF" w:rsidRDefault="000245AF" w:rsidP="005C300C"/>
    <w:p w:rsidR="000245AF" w:rsidRDefault="000245AF" w:rsidP="000245AF">
      <w:pPr>
        <w:pStyle w:val="MTDisplayEquation"/>
      </w:pPr>
      <w:r>
        <w:tab/>
      </w:r>
      <w:r w:rsidR="00CC50A5" w:rsidRPr="00CC50A5">
        <w:rPr>
          <w:position w:val="-34"/>
        </w:rPr>
        <w:object w:dxaOrig="4120" w:dyaOrig="800">
          <v:shape id="_x0000_i1094" type="#_x0000_t75" style="width:205.8pt;height:39.75pt" o:ole="">
            <v:imagedata r:id="rId161" o:title=""/>
          </v:shape>
          <o:OLEObject Type="Embed" ProgID="Equation.DSMT4" ShapeID="_x0000_i1094" DrawAspect="Content" ObjectID="_1485343349"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64</w:instrText>
        </w:r>
      </w:fldSimple>
      <w:r>
        <w:instrText>)</w:instrText>
      </w:r>
      <w:r>
        <w:fldChar w:fldCharType="end"/>
      </w:r>
    </w:p>
    <w:p w:rsidR="005C300C" w:rsidRDefault="005C300C" w:rsidP="005C300C"/>
    <w:p w:rsidR="005C300C" w:rsidRDefault="005C300C" w:rsidP="005C300C">
      <w:r>
        <w:t>If during infiltration the groundwater level reaches the bed level, the fraction of the time step required to do so is estimated</w:t>
      </w:r>
      <w:r w:rsidR="00CC50A5">
        <w:t xml:space="preserve"> (x) </w:t>
      </w:r>
      <w:r>
        <w:t>and the remaining fraction is</w:t>
      </w:r>
      <w:r w:rsidR="00CC50A5">
        <w:t xml:space="preserve"> used in the submarine exchange.</w:t>
      </w:r>
    </w:p>
    <w:p w:rsidR="00CC50A5" w:rsidRDefault="00CC50A5" w:rsidP="005C300C"/>
    <w:p w:rsidR="00CC50A5" w:rsidRDefault="00CC50A5" w:rsidP="00CC50A5">
      <w:pPr>
        <w:pStyle w:val="MTDisplayEquation"/>
      </w:pPr>
      <w:r>
        <w:tab/>
      </w:r>
      <w:r w:rsidR="00D316EC" w:rsidRPr="00D316EC">
        <w:rPr>
          <w:position w:val="-50"/>
        </w:rPr>
        <w:object w:dxaOrig="3460" w:dyaOrig="2120">
          <v:shape id="_x0000_i1095" type="#_x0000_t75" style="width:173pt;height:105.85pt" o:ole="">
            <v:imagedata r:id="rId163" o:title=""/>
          </v:shape>
          <o:OLEObject Type="Embed" ProgID="Equation.DSMT4" ShapeID="_x0000_i1095" DrawAspect="Content" ObjectID="_1485343350"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65</w:instrText>
        </w:r>
      </w:fldSimple>
      <w:r>
        <w:instrText>)</w:instrText>
      </w:r>
      <w:r>
        <w:fldChar w:fldCharType="end"/>
      </w:r>
    </w:p>
    <w:p w:rsidR="005C300C" w:rsidRDefault="005C300C" w:rsidP="005C300C"/>
    <w:p w:rsidR="005C300C" w:rsidRDefault="005C300C" w:rsidP="005C300C">
      <w:r>
        <w:t>Exfiltration is calculated in cells where the groundwater and surface water are not connected and the groundwater level exceeds the bed level:</w:t>
      </w:r>
    </w:p>
    <w:p w:rsidR="00CC50A5" w:rsidRDefault="00CC50A5" w:rsidP="005C300C"/>
    <w:p w:rsidR="00CC50A5" w:rsidRDefault="00CC50A5" w:rsidP="00CC50A5">
      <w:pPr>
        <w:pStyle w:val="MTDisplayEquation"/>
      </w:pPr>
      <w:r>
        <w:tab/>
      </w:r>
      <w:r w:rsidRPr="00CC50A5">
        <w:rPr>
          <w:position w:val="-24"/>
        </w:rPr>
        <w:object w:dxaOrig="2200" w:dyaOrig="660">
          <v:shape id="_x0000_i1096" type="#_x0000_t75" style="width:110.15pt;height:32.8pt" o:ole="">
            <v:imagedata r:id="rId165" o:title=""/>
          </v:shape>
          <o:OLEObject Type="Embed" ProgID="Equation.DSMT4" ShapeID="_x0000_i1096" DrawAspect="Content" ObjectID="_1485343351"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66</w:instrText>
        </w:r>
      </w:fldSimple>
      <w:r>
        <w:instrText>)</w:instrText>
      </w:r>
      <w:r>
        <w:fldChar w:fldCharType="end"/>
      </w:r>
    </w:p>
    <w:p w:rsidR="005C300C" w:rsidRDefault="005C300C" w:rsidP="005C300C"/>
    <w:p w:rsidR="005C300C" w:rsidRDefault="005C300C" w:rsidP="005C300C">
      <w:r>
        <w:t>After infiltration and exfiltration have been calculated, the groundwater level and surface water level are updated:</w:t>
      </w:r>
    </w:p>
    <w:p w:rsidR="00CC50A5" w:rsidRDefault="00CC50A5" w:rsidP="005C300C"/>
    <w:p w:rsidR="00CC50A5" w:rsidRDefault="00CC50A5" w:rsidP="00CC50A5">
      <w:pPr>
        <w:pStyle w:val="MTDisplayEquation"/>
      </w:pPr>
      <w:r>
        <w:tab/>
      </w:r>
      <w:r w:rsidRPr="00CC50A5">
        <w:rPr>
          <w:position w:val="-62"/>
        </w:rPr>
        <w:object w:dxaOrig="2920" w:dyaOrig="1359">
          <v:shape id="_x0000_i1097" type="#_x0000_t75" style="width:146.15pt;height:67.7pt" o:ole="">
            <v:imagedata r:id="rId167" o:title=""/>
          </v:shape>
          <o:OLEObject Type="Embed" ProgID="Equation.DSMT4" ShapeID="_x0000_i1097" DrawAspect="Content" ObjectID="_1485343352"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67</w:instrText>
        </w:r>
      </w:fldSimple>
      <w:r>
        <w:instrText>)</w:instrText>
      </w:r>
      <w:r>
        <w:fldChar w:fldCharType="end"/>
      </w:r>
    </w:p>
    <w:p w:rsidR="005C300C" w:rsidRDefault="005C300C" w:rsidP="005C300C"/>
    <w:p w:rsidR="005C300C" w:rsidRDefault="005C300C" w:rsidP="005C300C">
      <w:r>
        <w:t>All updated cells are subsequently re-evaluated on whether the surface water and groundwater are connected or unconnected</w:t>
      </w:r>
    </w:p>
    <w:p w:rsidR="00CC50A5" w:rsidRDefault="00CC50A5">
      <w:pPr>
        <w:spacing w:line="240" w:lineRule="auto"/>
        <w:jc w:val="left"/>
        <w:rPr>
          <w:i/>
          <w:iCs/>
          <w:szCs w:val="28"/>
        </w:rPr>
      </w:pPr>
      <w:r>
        <w:br w:type="page"/>
      </w:r>
    </w:p>
    <w:p w:rsidR="005F191E" w:rsidRPr="005F191E" w:rsidRDefault="005F191E" w:rsidP="005F191E">
      <w:pPr>
        <w:pStyle w:val="Heading4"/>
      </w:pPr>
      <w:r>
        <w:t>Horizontal flow and submarine exchange</w:t>
      </w:r>
    </w:p>
    <w:p w:rsidR="00CC50A5" w:rsidRDefault="00CC50A5" w:rsidP="00CC50A5">
      <w:pPr>
        <w:spacing w:line="240" w:lineRule="auto"/>
        <w:jc w:val="left"/>
      </w:pPr>
      <w:r>
        <w:t>The horizontal specific discharge on each cell interface can be found through an approximation of the groundwater head gradient:</w:t>
      </w:r>
    </w:p>
    <w:p w:rsidR="00CC50A5" w:rsidRDefault="00CC50A5" w:rsidP="00CC50A5">
      <w:pPr>
        <w:spacing w:line="240" w:lineRule="auto"/>
        <w:jc w:val="left"/>
      </w:pPr>
    </w:p>
    <w:p w:rsidR="00CC50A5" w:rsidRDefault="00CC50A5" w:rsidP="00CC50A5">
      <w:pPr>
        <w:pStyle w:val="MTDisplayEquation"/>
      </w:pPr>
      <w:r>
        <w:tab/>
      </w:r>
      <w:r w:rsidR="00D316EC" w:rsidRPr="00D316EC">
        <w:rPr>
          <w:position w:val="-94"/>
        </w:rPr>
        <w:object w:dxaOrig="8640" w:dyaOrig="2000">
          <v:shape id="_x0000_i1098" type="#_x0000_t75" style="width:6in;height:99.95pt" o:ole="">
            <v:imagedata r:id="rId169" o:title=""/>
          </v:shape>
          <o:OLEObject Type="Embed" ProgID="Equation.DSMT4" ShapeID="_x0000_i1098" DrawAspect="Content" ObjectID="_1485343353"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464450"/>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68</w:instrText>
        </w:r>
      </w:fldSimple>
      <w:r>
        <w:instrText>)</w:instrText>
      </w:r>
      <w:bookmarkEnd w:id="105"/>
      <w:r>
        <w:fldChar w:fldCharType="end"/>
      </w:r>
    </w:p>
    <w:p w:rsidR="00CC50A5" w:rsidRDefault="00CC50A5" w:rsidP="00CC50A5">
      <w:pPr>
        <w:spacing w:line="240" w:lineRule="auto"/>
        <w:jc w:val="left"/>
      </w:pPr>
    </w:p>
    <w:p w:rsidR="00CC50A5" w:rsidRDefault="00CC50A5" w:rsidP="00CC50A5">
      <w:pPr>
        <w:spacing w:line="240" w:lineRule="auto"/>
        <w:jc w:val="left"/>
      </w:pPr>
      <w:r>
        <w:t xml:space="preserve">In </w:t>
      </w:r>
      <w:r w:rsidR="00D316EC">
        <w:fldChar w:fldCharType="begin"/>
      </w:r>
      <w:r w:rsidR="00D316EC">
        <w:instrText xml:space="preserve"> GOTOBUTTON ZEqnNum464450  \* MERGEFORMAT </w:instrText>
      </w:r>
      <w:r w:rsidR="00D316EC">
        <w:fldChar w:fldCharType="begin"/>
      </w:r>
      <w:r w:rsidR="00D316EC">
        <w:instrText xml:space="preserve"> REF ZEqnNum464450 \* Charformat \! \* MERGEFORMAT </w:instrText>
      </w:r>
      <w:r w:rsidR="00D316EC">
        <w:fldChar w:fldCharType="separate"/>
      </w:r>
      <w:r w:rsidR="005F0535">
        <w:instrText>(1.68)</w:instrText>
      </w:r>
      <w:r w:rsidR="00D316EC">
        <w:fldChar w:fldCharType="end"/>
      </w:r>
      <w:r w:rsidR="00D316EC">
        <w:fldChar w:fldCharType="end"/>
      </w:r>
      <w:r>
        <w:t xml:space="preserve"> the superscripts </w:t>
      </w:r>
      <w:r w:rsidRPr="00D316EC">
        <w:rPr>
          <w:i/>
        </w:rPr>
        <w:t>x</w:t>
      </w:r>
      <w:r>
        <w:t xml:space="preserve"> and </w:t>
      </w:r>
      <w:r w:rsidRPr="00D316EC">
        <w:rPr>
          <w:i/>
        </w:rPr>
        <w:t>y</w:t>
      </w:r>
      <w:r>
        <w:t xml:space="preserve"> refer to the components of the variable in the </w:t>
      </w:r>
      <w:proofErr w:type="spellStart"/>
      <w:r>
        <w:t>crossshore</w:t>
      </w:r>
      <w:proofErr w:type="spellEnd"/>
      <w:r>
        <w:t xml:space="preserve"> and longshore direction, respectively, the subscripts </w:t>
      </w:r>
      <w:r w:rsidRPr="00D316EC">
        <w:rPr>
          <w:i/>
        </w:rPr>
        <w:t>u</w:t>
      </w:r>
      <w:r>
        <w:t xml:space="preserve"> and </w:t>
      </w:r>
      <w:r w:rsidRPr="00D316EC">
        <w:rPr>
          <w:i/>
        </w:rPr>
        <w:t>v</w:t>
      </w:r>
      <w:r>
        <w:t xml:space="preserve"> refer to variables approximated at the horizontal cell interfaces in the cross-shore and longshore direction, respectively, and the subscript </w:t>
      </w:r>
      <w:r w:rsidRPr="00D316EC">
        <w:rPr>
          <w:i/>
        </w:rPr>
        <w:t>H</w:t>
      </w:r>
      <w:r>
        <w:t xml:space="preserve"> refers to variables approximated at the cell </w:t>
      </w:r>
      <w:proofErr w:type="spellStart"/>
      <w:r w:rsidR="00D316EC">
        <w:t>centers</w:t>
      </w:r>
      <w:proofErr w:type="spellEnd"/>
      <w:r w:rsidR="00D316EC">
        <w:t>.</w:t>
      </w:r>
      <w:r>
        <w:t xml:space="preserve"> The hydraulic conductivity may be different at each cell interface and is therefore computed at every interface</w:t>
      </w:r>
      <w:r w:rsidR="00D316EC">
        <w:t xml:space="preserve"> </w:t>
      </w:r>
      <w:r>
        <w:t>where every K is</w:t>
      </w:r>
      <w:r w:rsidR="00D316EC">
        <w:t xml:space="preserve"> </w:t>
      </w:r>
      <w:r>
        <w:t>calculated separately. The cell height at the centre of the groundwater cells (</w:t>
      </w:r>
      <w:proofErr w:type="spellStart"/>
      <w:r w:rsidR="00D316EC" w:rsidRPr="00D316EC">
        <w:rPr>
          <w:i/>
        </w:rPr>
        <w:t>Δz</w:t>
      </w:r>
      <w:r w:rsidR="00D316EC" w:rsidRPr="00D316EC">
        <w:rPr>
          <w:i/>
          <w:vertAlign w:val="subscript"/>
        </w:rPr>
        <w:t>H</w:t>
      </w:r>
      <w:proofErr w:type="gramStart"/>
      <w:r w:rsidR="00D316EC" w:rsidRPr="00D316EC">
        <w:rPr>
          <w:i/>
          <w:vertAlign w:val="subscript"/>
        </w:rPr>
        <w:t>,i,j</w:t>
      </w:r>
      <w:proofErr w:type="spellEnd"/>
      <w:proofErr w:type="gramEnd"/>
      <w:r w:rsidR="00D316EC">
        <w:t>)</w:t>
      </w:r>
      <w:r>
        <w:t xml:space="preserve"> is calculated from the groundwater level</w:t>
      </w:r>
      <w:r w:rsidR="00D316EC">
        <w:t xml:space="preserve"> and the bottom of the aquifer </w:t>
      </w:r>
      <w:r>
        <w:t>in the centre of the cell, whereas the cell heights at the horizontal cell interfaces are calculated using an upwind procedure</w:t>
      </w:r>
      <w:r w:rsidR="00D316EC">
        <w:t>:</w:t>
      </w:r>
    </w:p>
    <w:p w:rsidR="00D316EC" w:rsidRDefault="00D316EC" w:rsidP="00CC50A5">
      <w:pPr>
        <w:spacing w:line="240" w:lineRule="auto"/>
        <w:jc w:val="left"/>
      </w:pPr>
    </w:p>
    <w:p w:rsidR="00D316EC" w:rsidRDefault="00D316EC" w:rsidP="00D316EC">
      <w:pPr>
        <w:pStyle w:val="MTDisplayEquation"/>
      </w:pPr>
      <w:r>
        <w:tab/>
      </w:r>
      <w:r w:rsidRPr="00D316EC">
        <w:rPr>
          <w:position w:val="-120"/>
        </w:rPr>
        <w:object w:dxaOrig="3200" w:dyaOrig="2520">
          <v:shape id="_x0000_i1099" type="#_x0000_t75" style="width:160.1pt;height:126.25pt" o:ole="">
            <v:imagedata r:id="rId171" o:title=""/>
          </v:shape>
          <o:OLEObject Type="Embed" ProgID="Equation.DSMT4" ShapeID="_x0000_i1099" DrawAspect="Content" ObjectID="_1485343354"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69</w:instrText>
        </w:r>
      </w:fldSimple>
      <w:r>
        <w:instrText>)</w:instrText>
      </w:r>
      <w:r>
        <w:fldChar w:fldCharType="end"/>
      </w:r>
    </w:p>
    <w:p w:rsidR="00CC50A5" w:rsidRDefault="00CC50A5" w:rsidP="00CC50A5">
      <w:pPr>
        <w:spacing w:line="240" w:lineRule="auto"/>
        <w:jc w:val="left"/>
      </w:pPr>
    </w:p>
    <w:p w:rsidR="00CC50A5" w:rsidRDefault="00CC50A5" w:rsidP="00CC50A5">
      <w:pPr>
        <w:spacing w:line="240" w:lineRule="auto"/>
        <w:jc w:val="left"/>
      </w:pPr>
      <w:r>
        <w:t>As described in Section 3.3.6, the head applied on the top boundary of the groundwater domain (</w:t>
      </w:r>
      <w:proofErr w:type="spellStart"/>
      <w:r w:rsidRPr="00D316EC">
        <w:rPr>
          <w:i/>
        </w:rPr>
        <w:t>H</w:t>
      </w:r>
      <w:r w:rsidRPr="00D316EC">
        <w:rPr>
          <w:i/>
          <w:vertAlign w:val="subscript"/>
        </w:rPr>
        <w:t>bc</w:t>
      </w:r>
      <w:proofErr w:type="spellEnd"/>
      <w:r>
        <w:t>) depends on whether the groundwater and surface water are connected or unconnected:</w:t>
      </w:r>
    </w:p>
    <w:p w:rsidR="00D316EC" w:rsidRDefault="00D316EC" w:rsidP="00CC50A5">
      <w:pPr>
        <w:spacing w:line="240" w:lineRule="auto"/>
        <w:jc w:val="left"/>
      </w:pPr>
    </w:p>
    <w:p w:rsidR="00D316EC" w:rsidRDefault="00D316EC" w:rsidP="00D316EC">
      <w:pPr>
        <w:pStyle w:val="MTDisplayEquation"/>
      </w:pPr>
      <w:r>
        <w:tab/>
      </w:r>
      <w:r w:rsidR="00BF5D29" w:rsidRPr="00BF5D29">
        <w:rPr>
          <w:position w:val="-56"/>
        </w:rPr>
        <w:object w:dxaOrig="2720" w:dyaOrig="1240">
          <v:shape id="_x0000_i1100" type="#_x0000_t75" style="width:135.95pt;height:61.8pt" o:ole="">
            <v:imagedata r:id="rId173" o:title=""/>
          </v:shape>
          <o:OLEObject Type="Embed" ProgID="Equation.DSMT4" ShapeID="_x0000_i1100" DrawAspect="Content" ObjectID="_1485343355"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70</w:instrText>
        </w:r>
      </w:fldSimple>
      <w:r>
        <w:instrText>)</w:instrText>
      </w:r>
      <w:r>
        <w:fldChar w:fldCharType="end"/>
      </w:r>
    </w:p>
    <w:p w:rsidR="00CC50A5" w:rsidRDefault="00CC50A5" w:rsidP="00CC50A5">
      <w:pPr>
        <w:spacing w:line="240" w:lineRule="auto"/>
        <w:jc w:val="left"/>
      </w:pPr>
    </w:p>
    <w:p w:rsidR="00CC50A5" w:rsidRDefault="00CC50A5" w:rsidP="00CC50A5">
      <w:pPr>
        <w:spacing w:line="240" w:lineRule="auto"/>
        <w:jc w:val="left"/>
      </w:pPr>
      <w:r>
        <w:t xml:space="preserve">The vertical submarine exchange at the top of the numerical groundwater cell, is found </w:t>
      </w:r>
      <w:r w:rsidR="00BF5D29">
        <w:t>with</w:t>
      </w:r>
    </w:p>
    <w:p w:rsidR="00BF5D29" w:rsidRDefault="00BF5D29" w:rsidP="00CC50A5">
      <w:pPr>
        <w:spacing w:line="240" w:lineRule="auto"/>
        <w:jc w:val="left"/>
      </w:pPr>
    </w:p>
    <w:p w:rsidR="00BF5D29" w:rsidRDefault="00BF5D29" w:rsidP="00BF5D29">
      <w:pPr>
        <w:pStyle w:val="MTDisplayEquation"/>
      </w:pPr>
      <w:r>
        <w:tab/>
      </w:r>
      <w:r w:rsidRPr="00BF5D29">
        <w:rPr>
          <w:position w:val="-14"/>
        </w:rPr>
        <w:object w:dxaOrig="3840" w:dyaOrig="400">
          <v:shape id="_x0000_i1101" type="#_x0000_t75" style="width:191.8pt;height:19.9pt" o:ole="">
            <v:imagedata r:id="rId175" o:title=""/>
          </v:shape>
          <o:OLEObject Type="Embed" ProgID="Equation.DSMT4" ShapeID="_x0000_i1101" DrawAspect="Content" ObjectID="_1485343356" r:id="rId1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94806"/>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71</w:instrText>
        </w:r>
      </w:fldSimple>
      <w:r>
        <w:instrText>)</w:instrText>
      </w:r>
      <w:bookmarkEnd w:id="106"/>
      <w:r>
        <w:fldChar w:fldCharType="end"/>
      </w:r>
    </w:p>
    <w:p w:rsidR="00CC50A5" w:rsidRDefault="00CC50A5" w:rsidP="00CC50A5">
      <w:pPr>
        <w:spacing w:line="240" w:lineRule="auto"/>
        <w:jc w:val="left"/>
      </w:pPr>
    </w:p>
    <w:p w:rsidR="00BF5D29" w:rsidRDefault="00BF5D29" w:rsidP="00BF5D29">
      <w:pPr>
        <w:spacing w:line="240" w:lineRule="auto"/>
        <w:jc w:val="left"/>
      </w:pPr>
      <w:r>
        <w:t xml:space="preserve">In </w:t>
      </w:r>
      <w:r>
        <w:fldChar w:fldCharType="begin"/>
      </w:r>
      <w:r>
        <w:instrText xml:space="preserve"> GOTOBUTTON ZEqnNum294806  \* MERGEFORMAT </w:instrText>
      </w:r>
      <w:r>
        <w:fldChar w:fldCharType="begin"/>
      </w:r>
      <w:r>
        <w:instrText xml:space="preserve"> REF ZEqnNum294806 \* Charformat \! \* MERGEFORMAT </w:instrText>
      </w:r>
      <w:r>
        <w:fldChar w:fldCharType="separate"/>
      </w:r>
      <w:r w:rsidR="005F0535">
        <w:instrText>(1.71)</w:instrText>
      </w:r>
      <w:r>
        <w:fldChar w:fldCharType="end"/>
      </w:r>
      <w:r>
        <w:fldChar w:fldCharType="end"/>
      </w:r>
      <w:r w:rsidR="00CC50A5">
        <w:t xml:space="preserve"> the superscript</w:t>
      </w:r>
      <w:r w:rsidR="00CC50A5" w:rsidRPr="00BF5D29">
        <w:rPr>
          <w:i/>
        </w:rPr>
        <w:t xml:space="preserve"> z</w:t>
      </w:r>
      <w:r w:rsidR="00CC50A5">
        <w:t xml:space="preserve"> refers to the vertical component of the variable, the subscript </w:t>
      </w:r>
      <w:r w:rsidR="00CC50A5" w:rsidRPr="00BF5D29">
        <w:rPr>
          <w:i/>
        </w:rPr>
        <w:t>w</w:t>
      </w:r>
      <w:r w:rsidR="00CC50A5">
        <w:t xml:space="preserve"> refers to a numerical approximation at the vertical cell interfaces</w:t>
      </w:r>
      <w:r>
        <w:t>.</w:t>
      </w:r>
    </w:p>
    <w:p w:rsidR="00BF5D29" w:rsidRDefault="00BF5D29" w:rsidP="00BF5D29">
      <w:pPr>
        <w:spacing w:line="240" w:lineRule="auto"/>
        <w:jc w:val="left"/>
      </w:pPr>
    </w:p>
    <w:p w:rsidR="00BF5D29" w:rsidRDefault="00BF5D29" w:rsidP="00BF5D29">
      <w:pPr>
        <w:spacing w:line="240" w:lineRule="auto"/>
        <w:jc w:val="left"/>
      </w:pPr>
      <w:r>
        <w:t>Continuity in the groundwater cell is found following</w:t>
      </w:r>
    </w:p>
    <w:p w:rsidR="00BF5D29" w:rsidRDefault="00BF5D29" w:rsidP="00BF5D29">
      <w:pPr>
        <w:spacing w:line="240" w:lineRule="auto"/>
        <w:jc w:val="left"/>
      </w:pPr>
    </w:p>
    <w:p w:rsidR="00BF5D29" w:rsidRDefault="00BF5D29" w:rsidP="00BF5D29">
      <w:pPr>
        <w:pStyle w:val="MTDisplayEquation"/>
      </w:pPr>
      <w:r>
        <w:tab/>
      </w:r>
      <w:r w:rsidR="00C92B4E" w:rsidRPr="00C92B4E">
        <w:rPr>
          <w:position w:val="-14"/>
        </w:rPr>
        <w:object w:dxaOrig="3960" w:dyaOrig="400">
          <v:shape id="_x0000_i1102" type="#_x0000_t75" style="width:198.25pt;height:19.9pt" o:ole="">
            <v:imagedata r:id="rId177" o:title=""/>
          </v:shape>
          <o:OLEObject Type="Embed" ProgID="Equation.DSMT4" ShapeID="_x0000_i1102" DrawAspect="Content" ObjectID="_1485343357" r:id="rId1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299822"/>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72</w:instrText>
        </w:r>
      </w:fldSimple>
      <w:r>
        <w:instrText>)</w:instrText>
      </w:r>
      <w:bookmarkEnd w:id="107"/>
      <w:r>
        <w:fldChar w:fldCharType="end"/>
      </w:r>
    </w:p>
    <w:p w:rsidR="00BF5D29" w:rsidRDefault="00BF5D29" w:rsidP="00BF5D29">
      <w:pPr>
        <w:spacing w:line="240" w:lineRule="auto"/>
        <w:jc w:val="left"/>
      </w:pPr>
    </w:p>
    <w:p w:rsidR="00BF5D29" w:rsidRDefault="00BF5D29" w:rsidP="00BF5D29">
      <w:pPr>
        <w:spacing w:line="240" w:lineRule="auto"/>
        <w:jc w:val="left"/>
      </w:pPr>
      <w:r>
        <w:t xml:space="preserve">All variables in </w:t>
      </w:r>
      <w:r>
        <w:fldChar w:fldCharType="begin"/>
      </w:r>
      <w:r>
        <w:instrText xml:space="preserve"> GOTOBUTTON ZEqnNum299822  \* MERGEFORMAT </w:instrText>
      </w:r>
      <w:r>
        <w:fldChar w:fldCharType="begin"/>
      </w:r>
      <w:r>
        <w:instrText xml:space="preserve"> REF ZEqnNum299822 \* Charformat \! \* MERGEFORMAT </w:instrText>
      </w:r>
      <w:r>
        <w:fldChar w:fldCharType="separate"/>
      </w:r>
      <w:r w:rsidR="005F0535">
        <w:instrText>(1.72)</w:instrText>
      </w:r>
      <w:r>
        <w:fldChar w:fldCharType="end"/>
      </w:r>
      <w:r>
        <w:fldChar w:fldCharType="end"/>
      </w:r>
      <w:r>
        <w:t xml:space="preserve"> contain an unknown value for the groundwater pressure head, described in terms of a known head at the surface of the groundwater (</w:t>
      </w:r>
      <w:proofErr w:type="spellStart"/>
      <w:r w:rsidRPr="00BF5D29">
        <w:rPr>
          <w:i/>
        </w:rPr>
        <w:t>H</w:t>
      </w:r>
      <w:r w:rsidRPr="00BF5D29">
        <w:rPr>
          <w:i/>
          <w:vertAlign w:val="subscript"/>
        </w:rPr>
        <w:t>bc</w:t>
      </w:r>
      <w:proofErr w:type="spellEnd"/>
      <w:r>
        <w:t>) and the unknown curvature of the vertical groundwater head function (</w:t>
      </w:r>
      <w:r w:rsidRPr="00BF5D29">
        <w:rPr>
          <w:i/>
        </w:rPr>
        <w:t>β</w:t>
      </w:r>
      <w:r>
        <w:t>). Since water is incompressible, the groundwater pressure must be solved for all cells simultaneously using matrix algebra:</w:t>
      </w:r>
    </w:p>
    <w:p w:rsidR="00BF5D29" w:rsidRDefault="00BF5D29" w:rsidP="00BF5D29">
      <w:pPr>
        <w:spacing w:line="240" w:lineRule="auto"/>
        <w:jc w:val="left"/>
      </w:pPr>
    </w:p>
    <w:p w:rsidR="00BF5D29" w:rsidRDefault="00BF5D29" w:rsidP="00BF5D29">
      <w:pPr>
        <w:pStyle w:val="MTDisplayEquation"/>
      </w:pPr>
      <w:r>
        <w:tab/>
      </w:r>
      <w:r w:rsidRPr="00BF5D29">
        <w:rPr>
          <w:position w:val="-6"/>
        </w:rPr>
        <w:object w:dxaOrig="1040" w:dyaOrig="279">
          <v:shape id="_x0000_i1103" type="#_x0000_t75" style="width:52.1pt;height:13.95pt" o:ole="">
            <v:imagedata r:id="rId179" o:title=""/>
          </v:shape>
          <o:OLEObject Type="Embed" ProgID="Equation.DSMT4" ShapeID="_x0000_i1103" DrawAspect="Content" ObjectID="_1485343358"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34155"/>
      <w:r>
        <w:instrText>(</w:instrText>
      </w:r>
      <w:fldSimple w:instr=" SEQ MTSec \c \* Arabic \* MERGEFORMAT ">
        <w:r w:rsidR="005F0535">
          <w:rPr>
            <w:noProof/>
          </w:rPr>
          <w:instrText>1</w:instrText>
        </w:r>
      </w:fldSimple>
      <w:r>
        <w:instrText>.</w:instrText>
      </w:r>
      <w:fldSimple w:instr=" SEQ MTEqn \c \* Arabic \* MERGEFORMAT ">
        <w:r w:rsidR="005F0535">
          <w:rPr>
            <w:noProof/>
          </w:rPr>
          <w:instrText>73</w:instrText>
        </w:r>
      </w:fldSimple>
      <w:r>
        <w:instrText>)</w:instrText>
      </w:r>
      <w:bookmarkEnd w:id="108"/>
      <w:r>
        <w:fldChar w:fldCharType="end"/>
      </w:r>
    </w:p>
    <w:p w:rsidR="00BF5D29" w:rsidRDefault="00BF5D29" w:rsidP="00BF5D29">
      <w:pPr>
        <w:spacing w:line="240" w:lineRule="auto"/>
        <w:jc w:val="left"/>
      </w:pPr>
    </w:p>
    <w:p w:rsidR="00BF5D29" w:rsidRDefault="00BF5D29" w:rsidP="00BF5D29">
      <w:pPr>
        <w:spacing w:line="240" w:lineRule="auto"/>
        <w:jc w:val="left"/>
      </w:pPr>
      <w:r>
        <w:t xml:space="preserve">In </w:t>
      </w:r>
      <w:r>
        <w:fldChar w:fldCharType="begin"/>
      </w:r>
      <w:r>
        <w:instrText xml:space="preserve"> GOTOBUTTON ZEqnNum734155  \* MERGEFORMAT </w:instrText>
      </w:r>
      <w:r>
        <w:fldChar w:fldCharType="begin"/>
      </w:r>
      <w:r>
        <w:instrText xml:space="preserve"> REF ZEqnNum734155 \* Charformat \! \* MERGEFORMAT </w:instrText>
      </w:r>
      <w:r>
        <w:fldChar w:fldCharType="separate"/>
      </w:r>
      <w:r w:rsidR="005F0535">
        <w:instrText>(1.73)</w:instrText>
      </w:r>
      <w:r>
        <w:fldChar w:fldCharType="end"/>
      </w:r>
      <w:r>
        <w:fldChar w:fldCharType="end"/>
      </w:r>
      <w:r>
        <w:t xml:space="preserve"> A is a matrix containing coefficients for the horizontal and vertical specific discharge, x is a vector containing the unknown groundwater head curvature, and b contains the known forcing terms. For a one dimensional cross-shore case, A is reduced to a </w:t>
      </w:r>
      <w:proofErr w:type="spellStart"/>
      <w:r>
        <w:t>tridiagonal</w:t>
      </w:r>
      <w:proofErr w:type="spellEnd"/>
      <w:r>
        <w:t xml:space="preserve"> matrix.</w:t>
      </w:r>
      <w:r w:rsidRPr="00BF5D29">
        <w:t xml:space="preserve"> The vector of known forcing consists of the numerical gradients in the contribution of the head applied on the top boundary of the groundwater domain to the horizontal specific discharge</w:t>
      </w:r>
      <w:r>
        <w:t>.</w:t>
      </w:r>
    </w:p>
    <w:p w:rsidR="00BF5D29" w:rsidRDefault="00BF5D29" w:rsidP="00BF5D29">
      <w:pPr>
        <w:spacing w:line="240" w:lineRule="auto"/>
        <w:jc w:val="left"/>
      </w:pPr>
    </w:p>
    <w:p w:rsidR="00BF5D29" w:rsidRDefault="00BF5D29" w:rsidP="00BF5D29">
      <w:pPr>
        <w:spacing w:line="240" w:lineRule="auto"/>
        <w:jc w:val="left"/>
      </w:pPr>
      <w:r>
        <w:t xml:space="preserve">In the one dimensional case, the solution to the </w:t>
      </w:r>
      <w:proofErr w:type="spellStart"/>
      <w:r>
        <w:t>tridiagonal</w:t>
      </w:r>
      <w:proofErr w:type="spellEnd"/>
      <w:r>
        <w:t xml:space="preserve"> matrix A can be computed using the efficient Thomas algorithm (Thomas 1949). In the two dimensional case, matrix A contains two additional diagonals that are not placed along the main diagonal, and vector b contains additional forcing terms from the alongshore contribution. The solution to the two dimensional case requires a more complex and less computationally efficient matrix solver. In this case the Strongly Implicit Procedure (Stone 1968) is used in a manner similar to Zijlema et al. (2011).</w:t>
      </w:r>
    </w:p>
    <w:p w:rsidR="00BF5D29" w:rsidRDefault="00BF5D29" w:rsidP="00BF5D29">
      <w:pPr>
        <w:spacing w:line="240" w:lineRule="auto"/>
        <w:jc w:val="left"/>
      </w:pPr>
    </w:p>
    <w:p w:rsidR="005F0535" w:rsidRDefault="00BF5D29" w:rsidP="00BF5D29">
      <w:pPr>
        <w:spacing w:line="240" w:lineRule="auto"/>
        <w:jc w:val="left"/>
      </w:pPr>
      <w:r>
        <w:t>The horizontal and vertical groundwater fluxes are calculated using the solution of</w:t>
      </w:r>
      <w:r w:rsidRPr="005F0535">
        <w:rPr>
          <w:i/>
        </w:rPr>
        <w:t xml:space="preserve"> x</w:t>
      </w:r>
      <w:r w:rsidR="005F0535">
        <w:t xml:space="preserve"> plus </w:t>
      </w:r>
      <w:r w:rsidR="005F0535">
        <w:fldChar w:fldCharType="begin"/>
      </w:r>
      <w:r w:rsidR="005F0535">
        <w:instrText xml:space="preserve"> GOTOBUTTON ZEqnNum464450  \* MERGEFORMAT </w:instrText>
      </w:r>
      <w:r w:rsidR="005F0535">
        <w:fldChar w:fldCharType="begin"/>
      </w:r>
      <w:r w:rsidR="005F0535">
        <w:instrText xml:space="preserve"> REF ZEqnNum464450 \* Charformat \! \* MERGEFORMAT </w:instrText>
      </w:r>
      <w:r w:rsidR="005F0535">
        <w:fldChar w:fldCharType="separate"/>
      </w:r>
      <w:r w:rsidR="005F0535">
        <w:instrText>(1.68)</w:instrText>
      </w:r>
      <w:r w:rsidR="005F0535">
        <w:fldChar w:fldCharType="end"/>
      </w:r>
      <w:r w:rsidR="005F0535">
        <w:fldChar w:fldCharType="end"/>
      </w:r>
      <w:r w:rsidR="005F0535">
        <w:t xml:space="preserve"> </w:t>
      </w:r>
      <w:proofErr w:type="gramStart"/>
      <w:r w:rsidR="005F0535">
        <w:t xml:space="preserve">and </w:t>
      </w:r>
      <w:proofErr w:type="gramEnd"/>
      <w:r w:rsidR="005F0535">
        <w:fldChar w:fldCharType="begin"/>
      </w:r>
      <w:r w:rsidR="005F0535">
        <w:instrText xml:space="preserve"> GOTOBUTTON ZEqnNum294806  \* MERGEFORMAT </w:instrText>
      </w:r>
      <w:r w:rsidR="005F0535">
        <w:fldChar w:fldCharType="begin"/>
      </w:r>
      <w:r w:rsidR="005F0535">
        <w:instrText xml:space="preserve"> REF ZEqnNum294806 \* Charformat \! \* MERGEFORMAT </w:instrText>
      </w:r>
      <w:r w:rsidR="005F0535">
        <w:fldChar w:fldCharType="separate"/>
      </w:r>
      <w:r w:rsidR="005F0535">
        <w:instrText>(1.71)</w:instrText>
      </w:r>
      <w:r w:rsidR="005F0535">
        <w:fldChar w:fldCharType="end"/>
      </w:r>
      <w:r w:rsidR="005F0535">
        <w:fldChar w:fldCharType="end"/>
      </w:r>
      <w:r w:rsidR="005F0535">
        <w:t xml:space="preserve">. </w:t>
      </w:r>
      <w:r>
        <w:t>Since some local velocities may exceed the critical Reynolds number for the start of turbulence (</w:t>
      </w:r>
      <w:proofErr w:type="spellStart"/>
      <w:r w:rsidRPr="005F0535">
        <w:rPr>
          <w:i/>
        </w:rPr>
        <w:t>Re</w:t>
      </w:r>
      <w:r w:rsidRPr="005F0535">
        <w:rPr>
          <w:i/>
          <w:vertAlign w:val="subscript"/>
        </w:rPr>
        <w:t>crit</w:t>
      </w:r>
      <w:proofErr w:type="spellEnd"/>
      <w:r>
        <w:t>), the turbulent hydraulic conductivity (</w:t>
      </w:r>
      <w:r w:rsidRPr="005F0535">
        <w:rPr>
          <w:i/>
        </w:rPr>
        <w:t>K</w:t>
      </w:r>
      <w:r>
        <w:t xml:space="preserve">) is updated using the local Reynolds number. The solution to </w:t>
      </w:r>
      <w:r w:rsidR="005F0535">
        <w:fldChar w:fldCharType="begin"/>
      </w:r>
      <w:r w:rsidR="005F0535">
        <w:instrText xml:space="preserve"> GOTOBUTTON ZEqnNum734155  \* MERGEFORMAT </w:instrText>
      </w:r>
      <w:r w:rsidR="005F0535">
        <w:fldChar w:fldCharType="begin"/>
      </w:r>
      <w:r w:rsidR="005F0535">
        <w:instrText xml:space="preserve"> REF ZEqnNum734155 \* Charformat \! \* MERGEFORMAT </w:instrText>
      </w:r>
      <w:r w:rsidR="005F0535">
        <w:fldChar w:fldCharType="separate"/>
      </w:r>
      <w:r w:rsidR="005F0535">
        <w:instrText>(1.73)</w:instrText>
      </w:r>
      <w:r w:rsidR="005F0535">
        <w:fldChar w:fldCharType="end"/>
      </w:r>
      <w:r w:rsidR="005F0535">
        <w:fldChar w:fldCharType="end"/>
      </w:r>
      <w:r w:rsidR="005F0535">
        <w:t xml:space="preserve"> </w:t>
      </w:r>
      <w:r>
        <w:t xml:space="preserve">and the update of the turbulent hydraulic conductivity are iterated until a minimum threshold difference between iterations is found. </w:t>
      </w:r>
    </w:p>
    <w:p w:rsidR="005F0535" w:rsidRDefault="005F0535" w:rsidP="00BF5D29">
      <w:pPr>
        <w:spacing w:line="240" w:lineRule="auto"/>
        <w:jc w:val="left"/>
      </w:pPr>
    </w:p>
    <w:p w:rsidR="005F0535" w:rsidRDefault="00BF5D29" w:rsidP="00BF5D29">
      <w:pPr>
        <w:spacing w:line="240" w:lineRule="auto"/>
        <w:jc w:val="left"/>
      </w:pPr>
      <w:r>
        <w:t>The iterated solution for the specific vertical discharge is used to update the groundwater</w:t>
      </w:r>
      <w:r w:rsidR="005F0535">
        <w:t xml:space="preserve"> </w:t>
      </w:r>
      <w:r>
        <w:t>level and surface water level:</w:t>
      </w:r>
    </w:p>
    <w:p w:rsidR="005F0535" w:rsidRDefault="005F0535" w:rsidP="005F0535">
      <w:pPr>
        <w:spacing w:line="240" w:lineRule="auto"/>
        <w:jc w:val="left"/>
      </w:pPr>
    </w:p>
    <w:p w:rsidR="005F0535" w:rsidRDefault="005F0535" w:rsidP="005F0535">
      <w:pPr>
        <w:pStyle w:val="MTDisplayEquation"/>
      </w:pPr>
      <w:r>
        <w:tab/>
      </w:r>
      <w:r w:rsidRPr="005F0535">
        <w:rPr>
          <w:position w:val="-138"/>
        </w:rPr>
        <w:object w:dxaOrig="3400" w:dyaOrig="2880">
          <v:shape id="_x0000_i1104" type="#_x0000_t75" style="width:169.8pt;height:2in" o:ole="">
            <v:imagedata r:id="rId181" o:title=""/>
          </v:shape>
          <o:OLEObject Type="Embed" ProgID="Equation.DSMT4" ShapeID="_x0000_i1104" DrawAspect="Content" ObjectID="_1485343359" r:id="rId1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74</w:instrText>
        </w:r>
      </w:fldSimple>
      <w:r>
        <w:instrText>)</w:instrText>
      </w:r>
      <w:r>
        <w:fldChar w:fldCharType="end"/>
      </w:r>
    </w:p>
    <w:p w:rsidR="005F0535" w:rsidRDefault="005F0535" w:rsidP="005F0535">
      <w:pPr>
        <w:spacing w:line="240" w:lineRule="auto"/>
        <w:jc w:val="left"/>
      </w:pPr>
    </w:p>
    <w:p w:rsidR="005F0535" w:rsidRDefault="005F0535" w:rsidP="005F0535">
      <w:pPr>
        <w:spacing w:line="240" w:lineRule="auto"/>
        <w:jc w:val="left"/>
      </w:pPr>
      <w:r>
        <w:t xml:space="preserve">If the groundwater and surface water are connected, and the submarine exchange from the surface water to the groundwater estimated in </w:t>
      </w:r>
      <w:r>
        <w:fldChar w:fldCharType="begin"/>
      </w:r>
      <w:r>
        <w:instrText xml:space="preserve"> GOTOBUTTON ZEqnNum734155  \* MERGEFORMAT </w:instrText>
      </w:r>
      <w:r>
        <w:fldChar w:fldCharType="begin"/>
      </w:r>
      <w:r>
        <w:instrText xml:space="preserve"> REF ZEqnNum734155 \* Charformat \! \* MERGEFORMAT </w:instrText>
      </w:r>
      <w:r>
        <w:fldChar w:fldCharType="separate"/>
      </w:r>
      <w:r>
        <w:instrText>(1.73)</w:instrText>
      </w:r>
      <w:r>
        <w:fldChar w:fldCharType="end"/>
      </w:r>
      <w:r>
        <w:fldChar w:fldCharType="end"/>
      </w:r>
      <w:r>
        <w:t xml:space="preserve"> is greater than the amount of surface water available in the cell, continuity is enforced by lowering the groundwater level to compensate for the lack of permeating water:</w:t>
      </w:r>
    </w:p>
    <w:p w:rsidR="005F0535" w:rsidRDefault="005F0535" w:rsidP="005F0535">
      <w:pPr>
        <w:spacing w:line="240" w:lineRule="auto"/>
        <w:jc w:val="left"/>
      </w:pPr>
    </w:p>
    <w:p w:rsidR="005F0535" w:rsidRDefault="005F0535" w:rsidP="005F0535">
      <w:pPr>
        <w:pStyle w:val="MTDisplayEquation"/>
      </w:pPr>
      <w:r>
        <w:tab/>
      </w:r>
      <w:r w:rsidR="00C92B4E" w:rsidRPr="005F0535">
        <w:rPr>
          <w:position w:val="-34"/>
        </w:rPr>
        <w:object w:dxaOrig="7000" w:dyaOrig="800">
          <v:shape id="_x0000_i1105" type="#_x0000_t75" style="width:349.8pt;height:39.75pt" o:ole="">
            <v:imagedata r:id="rId183" o:title=""/>
          </v:shape>
          <o:OLEObject Type="Embed" ProgID="Equation.DSMT4" ShapeID="_x0000_i1105" DrawAspect="Content" ObjectID="_1485343360"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75</w:instrText>
        </w:r>
      </w:fldSimple>
      <w:r>
        <w:instrText>)</w:instrText>
      </w:r>
      <w:r>
        <w:fldChar w:fldCharType="end"/>
      </w:r>
    </w:p>
    <w:p w:rsidR="008E05D9" w:rsidRPr="005149BD" w:rsidRDefault="008E05D9" w:rsidP="00541B22">
      <w:pPr>
        <w:pStyle w:val="Heading2"/>
        <w:jc w:val="both"/>
      </w:pPr>
      <w:bookmarkStart w:id="109" w:name="_Toc410896302"/>
      <w:r w:rsidRPr="005149BD">
        <w:t>Advection-diffusion equation for sediment</w:t>
      </w:r>
      <w:bookmarkEnd w:id="109"/>
    </w:p>
    <w:p w:rsidR="008E05D9" w:rsidRPr="005149BD" w:rsidRDefault="008E05D9" w:rsidP="00541B22">
      <w:pPr>
        <w:pStyle w:val="Heading2"/>
        <w:jc w:val="both"/>
      </w:pPr>
      <w:bookmarkStart w:id="110" w:name="_Toc410896303"/>
      <w:r w:rsidRPr="005149BD">
        <w:t>Bottom updating schemes</w:t>
      </w:r>
      <w:bookmarkEnd w:id="110"/>
    </w:p>
    <w:p w:rsidR="008E05D9" w:rsidRPr="005149BD" w:rsidRDefault="008E05D9" w:rsidP="00541B22">
      <w:pPr>
        <w:pStyle w:val="Heading2"/>
        <w:jc w:val="both"/>
      </w:pPr>
      <w:bookmarkStart w:id="111" w:name="_Toc410896304"/>
      <w:r w:rsidRPr="005149BD">
        <w:t>Avalanching</w:t>
      </w:r>
      <w:bookmarkEnd w:id="111"/>
    </w:p>
    <w:p w:rsidR="008E05D9" w:rsidRPr="005149BD" w:rsidRDefault="008E05D9" w:rsidP="00541B22">
      <w:pPr>
        <w:pStyle w:val="Heading2"/>
        <w:jc w:val="both"/>
      </w:pPr>
      <w:bookmarkStart w:id="112" w:name="_Toc410896305"/>
      <w:r w:rsidRPr="005149BD">
        <w:t>Bed composition</w:t>
      </w:r>
      <w:bookmarkEnd w:id="112"/>
    </w:p>
    <w:p w:rsidR="008E05D9" w:rsidRPr="005149BD" w:rsidRDefault="008E05D9" w:rsidP="00541B22">
      <w:pPr>
        <w:spacing w:line="240" w:lineRule="auto"/>
        <w:rPr>
          <w:color w:val="FF0000"/>
        </w:rPr>
      </w:pPr>
      <w:r w:rsidRPr="005149BD">
        <w:rPr>
          <w:color w:val="FF0000"/>
        </w:rPr>
        <w:t>Bas</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rPr>
          <w:b/>
          <w:bCs/>
          <w:sz w:val="30"/>
          <w:szCs w:val="32"/>
        </w:rPr>
      </w:pPr>
      <w:r w:rsidRPr="005149BD">
        <w:br w:type="page"/>
      </w:r>
    </w:p>
    <w:p w:rsidR="008E05D9" w:rsidRPr="005149BD" w:rsidRDefault="008E05D9" w:rsidP="00541B22">
      <w:pPr>
        <w:pStyle w:val="Heading1"/>
        <w:jc w:val="both"/>
      </w:pPr>
      <w:bookmarkStart w:id="113" w:name="_Toc410896306"/>
      <w:r w:rsidRPr="005149BD">
        <w:t>Boundary conditions</w:t>
      </w:r>
      <w:bookmarkEnd w:id="113"/>
    </w:p>
    <w:p w:rsidR="008E05D9" w:rsidRDefault="008E05D9" w:rsidP="00541B22">
      <w:pPr>
        <w:pStyle w:val="Heading2"/>
        <w:spacing w:line="240" w:lineRule="auto"/>
        <w:jc w:val="both"/>
      </w:pPr>
      <w:bookmarkStart w:id="114" w:name="_Toc410896307"/>
      <w:r w:rsidRPr="005149BD">
        <w:t>Waves</w:t>
      </w:r>
      <w:bookmarkEnd w:id="114"/>
    </w:p>
    <w:p w:rsidR="007E32CB" w:rsidRPr="007E32CB" w:rsidRDefault="007E32CB" w:rsidP="00541B22">
      <w:r>
        <w:t>XBeach allows user</w:t>
      </w:r>
      <w:r w:rsidR="00E900F6">
        <w:t>s</w:t>
      </w:r>
      <w:r>
        <w:t xml:space="preserve"> to </w:t>
      </w:r>
      <w:r w:rsidR="00681291">
        <w:t>include</w:t>
      </w:r>
      <w:r>
        <w:t xml:space="preserve"> two different </w:t>
      </w:r>
      <w:r w:rsidR="00681291">
        <w:t xml:space="preserve">options for wave boundary conditions </w:t>
      </w:r>
      <w:r>
        <w:t xml:space="preserve">in the model. </w:t>
      </w:r>
      <w:ins w:id="115" w:author="Ap van Dongeren" w:date="2015-02-13T12:54:00Z">
        <w:r w:rsidR="00751572">
          <w:t xml:space="preserve">These wave boundary conditions can be applied only at the </w:t>
        </w:r>
        <w:proofErr w:type="spellStart"/>
        <w:r w:rsidR="00751572">
          <w:t>upwave</w:t>
        </w:r>
        <w:proofErr w:type="spellEnd"/>
        <w:r w:rsidR="00751572">
          <w:t xml:space="preserve"> (seaward) boundary. </w:t>
        </w:r>
      </w:ins>
      <w:r>
        <w:t xml:space="preserve">First of all, </w:t>
      </w:r>
      <w:r w:rsidR="00A02AD3">
        <w:t xml:space="preserve">in </w:t>
      </w:r>
      <w:commentRangeStart w:id="116"/>
      <w:r w:rsidR="00A02AD3">
        <w:fldChar w:fldCharType="begin"/>
      </w:r>
      <w:r w:rsidR="00A02AD3">
        <w:instrText xml:space="preserve"> REF _Ref410737997 \r \h </w:instrText>
      </w:r>
      <w:r w:rsidR="00541B22">
        <w:instrText xml:space="preserve"> \* MERGEFORMAT </w:instrText>
      </w:r>
      <w:r w:rsidR="00A02AD3">
        <w:fldChar w:fldCharType="separate"/>
      </w:r>
      <w:r w:rsidR="005F0535">
        <w:rPr>
          <w:b/>
          <w:bCs/>
          <w:lang w:val="en-US"/>
        </w:rPr>
        <w:t>Error! Reference source not found.</w:t>
      </w:r>
      <w:r w:rsidR="00A02AD3">
        <w:fldChar w:fldCharType="end"/>
      </w:r>
      <w:commentRangeEnd w:id="116"/>
      <w:r w:rsidR="008A3C5F">
        <w:rPr>
          <w:rStyle w:val="CommentReference"/>
        </w:rPr>
        <w:commentReference w:id="116"/>
      </w:r>
      <w:r w:rsidR="00A02AD3">
        <w:t xml:space="preserve"> </w:t>
      </w:r>
      <w:proofErr w:type="gramStart"/>
      <w:r w:rsidR="00A02AD3">
        <w:t>the</w:t>
      </w:r>
      <w:proofErr w:type="gramEnd"/>
      <w:r w:rsidR="00A02AD3">
        <w:t xml:space="preserve"> method t</w:t>
      </w:r>
      <w:r>
        <w:t xml:space="preserve">o specify </w:t>
      </w:r>
      <w:ins w:id="117" w:author="Ap van Dongeren" w:date="2015-02-13T12:49:00Z">
        <w:r w:rsidR="00214DE6">
          <w:t xml:space="preserve">wave </w:t>
        </w:r>
      </w:ins>
      <w:r w:rsidR="00FB0F87">
        <w:t>spectra</w:t>
      </w:r>
      <w:r w:rsidR="00A02AD3">
        <w:t xml:space="preserve"> is discussed. </w:t>
      </w:r>
      <w:r>
        <w:t>Secondly,</w:t>
      </w:r>
      <w:r w:rsidR="00A02AD3">
        <w:t xml:space="preserve"> in </w:t>
      </w:r>
      <w:r w:rsidR="00A02AD3">
        <w:fldChar w:fldCharType="begin"/>
      </w:r>
      <w:r w:rsidR="00A02AD3">
        <w:instrText xml:space="preserve"> REF _Ref410738028 \r \h </w:instrText>
      </w:r>
      <w:r w:rsidR="00541B22">
        <w:instrText xml:space="preserve"> \* MERGEFORMAT </w:instrText>
      </w:r>
      <w:r w:rsidR="00A02AD3">
        <w:fldChar w:fldCharType="separate"/>
      </w:r>
      <w:r w:rsidR="005F0535">
        <w:t>4.1.1</w:t>
      </w:r>
      <w:r w:rsidR="00A02AD3">
        <w:fldChar w:fldCharType="end"/>
      </w:r>
      <w:r w:rsidR="00A02AD3">
        <w:t xml:space="preserve"> </w:t>
      </w:r>
      <w:r w:rsidR="00E900F6">
        <w:t xml:space="preserve">the method to apply </w:t>
      </w:r>
      <w:r w:rsidR="00681291">
        <w:t>non-</w:t>
      </w:r>
      <w:commentRangeStart w:id="118"/>
      <w:r w:rsidR="00E900F6">
        <w:t>spectra</w:t>
      </w:r>
      <w:commentRangeEnd w:id="118"/>
      <w:r w:rsidR="00214DE6">
        <w:rPr>
          <w:rStyle w:val="CommentReference"/>
        </w:rPr>
        <w:commentReference w:id="118"/>
      </w:r>
      <w:r w:rsidR="00E900F6">
        <w:t xml:space="preserve"> is</w:t>
      </w:r>
      <w:r w:rsidR="00CA197A">
        <w:t xml:space="preserve"> elaborated</w:t>
      </w:r>
      <w:r w:rsidR="00A02AD3">
        <w:t xml:space="preserve">. </w:t>
      </w:r>
      <w:r>
        <w:t xml:space="preserve">In </w:t>
      </w:r>
      <w:r w:rsidR="00A02AD3">
        <w:fldChar w:fldCharType="begin"/>
      </w:r>
      <w:r w:rsidR="00A02AD3">
        <w:instrText xml:space="preserve"> REF _Ref410738048 \r \h </w:instrText>
      </w:r>
      <w:r w:rsidR="00541B22">
        <w:instrText xml:space="preserve"> \* MERGEFORMAT </w:instrText>
      </w:r>
      <w:r w:rsidR="00A02AD3">
        <w:fldChar w:fldCharType="separate"/>
      </w:r>
      <w:r w:rsidR="005F0535">
        <w:t>4.1.3</w:t>
      </w:r>
      <w:r w:rsidR="00A02AD3">
        <w:fldChar w:fldCharType="end"/>
      </w:r>
      <w:r w:rsidR="00A02AD3">
        <w:t xml:space="preserve"> </w:t>
      </w:r>
      <w:r>
        <w:t>the lateral boundar</w:t>
      </w:r>
      <w:ins w:id="119" w:author="Ap van Dongeren" w:date="2015-02-13T12:54:00Z">
        <w:r w:rsidR="00751572">
          <w:t>y conditions</w:t>
        </w:r>
      </w:ins>
      <w:del w:id="120" w:author="Ap van Dongeren" w:date="2015-02-13T12:54:00Z">
        <w:r w:rsidDel="00751572">
          <w:delText>ies</w:delText>
        </w:r>
      </w:del>
      <w:r>
        <w:t xml:space="preserve"> for </w:t>
      </w:r>
      <w:del w:id="121" w:author="Ap van Dongeren" w:date="2015-02-13T12:54:00Z">
        <w:r w:rsidDel="00751572">
          <w:delText xml:space="preserve">the </w:delText>
        </w:r>
      </w:del>
      <w:r>
        <w:t>waves are discussed.</w:t>
      </w:r>
      <w:ins w:id="122" w:author="Ap van Dongeren" w:date="2015-02-13T12:54:00Z">
        <w:r w:rsidR="00751572">
          <w:t xml:space="preserve"> There is currently not a possibility to force waves on the </w:t>
        </w:r>
        <w:proofErr w:type="spellStart"/>
        <w:r w:rsidR="00751572">
          <w:t>downwave</w:t>
        </w:r>
        <w:proofErr w:type="spellEnd"/>
        <w:r w:rsidR="00751572">
          <w:t xml:space="preserve"> (landward) boundary of a model</w:t>
        </w:r>
      </w:ins>
      <w:ins w:id="123" w:author="Ap van Dongeren" w:date="2015-02-13T12:55:00Z">
        <w:r w:rsidR="00751572">
          <w:t>.</w:t>
        </w:r>
      </w:ins>
      <w:r>
        <w:t xml:space="preserve"> </w:t>
      </w:r>
    </w:p>
    <w:p w:rsidR="008E05D9" w:rsidRPr="005149BD" w:rsidRDefault="008E05D9" w:rsidP="00541B22">
      <w:pPr>
        <w:pStyle w:val="Heading3"/>
        <w:jc w:val="both"/>
      </w:pPr>
      <w:bookmarkStart w:id="124" w:name="_Ref410738028"/>
      <w:bookmarkStart w:id="125" w:name="_Toc410896308"/>
      <w:r w:rsidRPr="005149BD">
        <w:t>Spectra</w:t>
      </w:r>
      <w:bookmarkEnd w:id="124"/>
      <w:bookmarkEnd w:id="125"/>
    </w:p>
    <w:p w:rsidR="008E05D9" w:rsidDel="00214DE6" w:rsidRDefault="008E05D9" w:rsidP="00541B22">
      <w:pPr>
        <w:spacing w:line="240" w:lineRule="auto"/>
        <w:rPr>
          <w:del w:id="126" w:author="Ap van Dongeren" w:date="2015-02-13T12:49:00Z"/>
          <w:color w:val="FF0000"/>
        </w:rPr>
      </w:pPr>
      <w:del w:id="127" w:author="Ap van Dongeren" w:date="2015-02-13T12:49:00Z">
        <w:r w:rsidRPr="005149BD" w:rsidDel="00214DE6">
          <w:rPr>
            <w:color w:val="FF0000"/>
          </w:rPr>
          <w:delText>Kees, Ap review</w:delText>
        </w:r>
      </w:del>
    </w:p>
    <w:p w:rsidR="00DD5E03" w:rsidRDefault="00DD5E03" w:rsidP="00541B22">
      <w:pPr>
        <w:spacing w:line="240" w:lineRule="auto"/>
        <w:rPr>
          <w:color w:val="FF0000"/>
        </w:rPr>
      </w:pPr>
    </w:p>
    <w:p w:rsidR="00DD5E03" w:rsidRDefault="00751572" w:rsidP="00541B22">
      <w:pPr>
        <w:spacing w:line="240" w:lineRule="auto"/>
      </w:pPr>
      <w:ins w:id="128" w:author="Ap van Dongeren" w:date="2015-02-13T12:55:00Z">
        <w:r>
          <w:t>The most-used wave b</w:t>
        </w:r>
        <w:r w:rsidR="008A23A1">
          <w:t>oundary condition is a spectr</w:t>
        </w:r>
      </w:ins>
      <w:ins w:id="129" w:author="Ap van Dongeren" w:date="2015-02-13T13:07:00Z">
        <w:r w:rsidR="008A23A1">
          <w:t xml:space="preserve">al </w:t>
        </w:r>
      </w:ins>
      <w:ins w:id="130" w:author="Ap van Dongeren" w:date="2015-02-13T12:55:00Z">
        <w:r>
          <w:t xml:space="preserve">type. </w:t>
        </w:r>
      </w:ins>
      <w:r w:rsidR="00DD5E03" w:rsidRPr="00DD5E03">
        <w:t xml:space="preserve">XBeach allows the user to define </w:t>
      </w:r>
      <w:ins w:id="131" w:author="Ap van Dongeren" w:date="2015-02-13T12:56:00Z">
        <w:r>
          <w:t xml:space="preserve">these with </w:t>
        </w:r>
      </w:ins>
      <w:del w:id="132" w:author="Ap van Dongeren" w:date="2015-02-13T12:56:00Z">
        <w:r w:rsidR="00DD5E03" w:rsidRPr="00DD5E03" w:rsidDel="00751572">
          <w:delText>a</w:delText>
        </w:r>
        <w:r w:rsidR="00DD5E03" w:rsidDel="00751572">
          <w:delText xml:space="preserve"> wave spectrum. There are 3</w:delText>
        </w:r>
      </w:del>
      <w:ins w:id="133" w:author="Ap van Dongeren" w:date="2015-02-13T12:56:00Z">
        <w:r>
          <w:t>three</w:t>
        </w:r>
      </w:ins>
      <w:r w:rsidR="00DD5E03">
        <w:t xml:space="preserve"> possibilities:</w:t>
      </w:r>
    </w:p>
    <w:p w:rsidR="00DD5E03" w:rsidRDefault="008A23A1" w:rsidP="00541B22">
      <w:pPr>
        <w:numPr>
          <w:ilvl w:val="0"/>
          <w:numId w:val="26"/>
        </w:numPr>
        <w:spacing w:line="240" w:lineRule="auto"/>
      </w:pPr>
      <w:ins w:id="134" w:author="Ap van Dongeren" w:date="2015-02-13T13:08:00Z">
        <w:r>
          <w:rPr>
            <w:u w:val="single"/>
          </w:rPr>
          <w:t>Parameterized Spectrum</w:t>
        </w:r>
      </w:ins>
      <w:del w:id="135" w:author="Ap van Dongeren" w:date="2015-02-13T13:09:00Z">
        <w:r w:rsidR="00DD5E03" w:rsidRPr="00E644CB" w:rsidDel="008A23A1">
          <w:rPr>
            <w:u w:val="single"/>
          </w:rPr>
          <w:delText>Spectral parameter input</w:delText>
        </w:r>
      </w:del>
      <w:r w:rsidR="00DD5E03">
        <w:t xml:space="preserve">: </w:t>
      </w:r>
      <w:ins w:id="136" w:author="Ap van Dongeren" w:date="2015-02-13T13:09:00Z">
        <w:r>
          <w:t xml:space="preserve">In this case </w:t>
        </w:r>
        <w:proofErr w:type="gramStart"/>
        <w:r>
          <w:t xml:space="preserve">a </w:t>
        </w:r>
      </w:ins>
      <w:del w:id="137" w:author="Ap van Dongeren" w:date="2015-02-13T13:09:00Z">
        <w:r w:rsidR="00E644CB" w:rsidDel="008A23A1">
          <w:delText>T</w:delText>
        </w:r>
      </w:del>
      <w:ins w:id="138" w:author="Ap van Dongeren" w:date="2015-02-13T13:09:00Z">
        <w:r>
          <w:t>t</w:t>
        </w:r>
      </w:ins>
      <w:r w:rsidR="00E644CB">
        <w:t>he</w:t>
      </w:r>
      <w:proofErr w:type="gramEnd"/>
      <w:r w:rsidR="00E644CB">
        <w:t xml:space="preserve"> user </w:t>
      </w:r>
      <w:ins w:id="139" w:author="Ap van Dongeren" w:date="2015-02-13T13:11:00Z">
        <w:r w:rsidR="00F128D8">
          <w:t xml:space="preserve">can define a parameterized spectrum (typically of the </w:t>
        </w:r>
      </w:ins>
      <w:del w:id="140" w:author="Ap van Dongeren" w:date="2015-02-13T13:12:00Z">
        <w:r w:rsidR="00E644CB" w:rsidDel="00F128D8">
          <w:delText xml:space="preserve">needs to </w:delText>
        </w:r>
        <w:r w:rsidR="00DD5E03" w:rsidDel="00F128D8">
          <w:delText xml:space="preserve">provide </w:delText>
        </w:r>
      </w:del>
      <w:r w:rsidR="00DD5E03">
        <w:t>JONSWAP</w:t>
      </w:r>
      <w:ins w:id="141" w:author="Ap van Dongeren" w:date="2015-02-13T13:12:00Z">
        <w:r w:rsidR="00F128D8">
          <w:t xml:space="preserve"> or Pierson-</w:t>
        </w:r>
        <w:proofErr w:type="spellStart"/>
        <w:r w:rsidR="00F128D8">
          <w:t>Moscowitz</w:t>
        </w:r>
        <w:proofErr w:type="spellEnd"/>
        <w:r w:rsidR="00F128D8">
          <w:t xml:space="preserve"> type) </w:t>
        </w:r>
      </w:ins>
      <w:ins w:id="142" w:author="Ap van Dongeren" w:date="2015-02-13T13:17:00Z">
        <w:r w:rsidR="00254B06">
          <w:t>in terms of the parameters.</w:t>
        </w:r>
      </w:ins>
      <w:del w:id="143" w:author="Ap van Dongeren" w:date="2015-02-13T13:12:00Z">
        <w:r w:rsidR="00DD5E03" w:rsidDel="00F128D8">
          <w:delText xml:space="preserve"> parameters</w:delText>
        </w:r>
        <w:r w:rsidR="00E644CB" w:rsidDel="00F128D8">
          <w:delText xml:space="preserve"> in order to let XBeach determine a spectrum</w:delText>
        </w:r>
        <w:r w:rsidR="00445A1A" w:rsidDel="00F128D8">
          <w:delText xml:space="preserve"> and thus wave energy</w:delText>
        </w:r>
        <w:r w:rsidR="00E644CB" w:rsidDel="00F128D8">
          <w:delText xml:space="preserve"> </w:delText>
        </w:r>
      </w:del>
      <w:r w:rsidR="00DD5E03">
        <w:t>(</w:t>
      </w:r>
      <w:proofErr w:type="gramStart"/>
      <w:r w:rsidR="00DD5E03">
        <w:t>keyword</w:t>
      </w:r>
      <w:proofErr w:type="gramEnd"/>
      <w:r w:rsidR="00DD5E03">
        <w:t xml:space="preserve"> </w:t>
      </w:r>
      <w:proofErr w:type="spellStart"/>
      <w:r w:rsidR="00DD5E03" w:rsidRPr="00DD5E03">
        <w:rPr>
          <w:i/>
        </w:rPr>
        <w:t>instat</w:t>
      </w:r>
      <w:proofErr w:type="spellEnd"/>
      <w:r w:rsidR="00DD5E03" w:rsidRPr="00DD5E03">
        <w:rPr>
          <w:i/>
        </w:rPr>
        <w:t>=</w:t>
      </w:r>
      <w:proofErr w:type="spellStart"/>
      <w:r w:rsidR="0076281C">
        <w:rPr>
          <w:i/>
        </w:rPr>
        <w:t>jons</w:t>
      </w:r>
      <w:proofErr w:type="spellEnd"/>
      <w:r w:rsidR="00DD5E03">
        <w:t>)</w:t>
      </w:r>
      <w:r w:rsidR="00E644CB">
        <w:t>.</w:t>
      </w:r>
    </w:p>
    <w:p w:rsidR="00E644CB" w:rsidRDefault="00E644CB" w:rsidP="00541B22">
      <w:pPr>
        <w:spacing w:line="240" w:lineRule="auto"/>
        <w:ind w:left="510"/>
      </w:pPr>
    </w:p>
    <w:p w:rsidR="00DD5E03" w:rsidRDefault="00DD5E03" w:rsidP="00541B22">
      <w:pPr>
        <w:numPr>
          <w:ilvl w:val="0"/>
          <w:numId w:val="26"/>
        </w:numPr>
        <w:spacing w:line="240" w:lineRule="auto"/>
      </w:pPr>
      <w:r w:rsidRPr="00E644CB">
        <w:rPr>
          <w:u w:val="single"/>
        </w:rPr>
        <w:t>SWAN spectrum input</w:t>
      </w:r>
      <w:r>
        <w:t xml:space="preserve">: </w:t>
      </w:r>
      <w:ins w:id="144" w:author="Ap van Dongeren" w:date="2015-02-13T13:12:00Z">
        <w:r w:rsidR="00F128D8">
          <w:t xml:space="preserve">In this case the two-dimensional (frequency-direction) output by </w:t>
        </w:r>
      </w:ins>
      <w:ins w:id="145" w:author="Ap van Dongeren" w:date="2015-02-13T13:13:00Z">
        <w:r w:rsidR="00F128D8">
          <w:t>the</w:t>
        </w:r>
      </w:ins>
      <w:ins w:id="146" w:author="Ap van Dongeren" w:date="2015-02-13T13:12:00Z">
        <w:r w:rsidR="00F128D8">
          <w:t xml:space="preserve"> </w:t>
        </w:r>
      </w:ins>
      <w:ins w:id="147" w:author="Ap van Dongeren" w:date="2015-02-13T13:13:00Z">
        <w:r w:rsidR="00F128D8">
          <w:t xml:space="preserve">spectral wave model SWAN </w:t>
        </w:r>
      </w:ins>
      <w:del w:id="148" w:author="Ap van Dongeren" w:date="2015-02-13T13:14:00Z">
        <w:r w:rsidR="00E644CB" w:rsidDel="00F128D8">
          <w:delText>Wave energy is determined directly from s</w:delText>
        </w:r>
        <w:r w:rsidDel="00F128D8">
          <w:delText>tandard</w:delText>
        </w:r>
      </w:del>
      <w:proofErr w:type="gramStart"/>
      <w:ins w:id="149" w:author="Ap van Dongeren" w:date="2015-02-13T13:14:00Z">
        <w:r w:rsidR="00F128D8">
          <w:t>(</w:t>
        </w:r>
      </w:ins>
      <w:r>
        <w:t xml:space="preserve"> .</w:t>
      </w:r>
      <w:proofErr w:type="gramEnd"/>
      <w:r>
        <w:t>sp2 files</w:t>
      </w:r>
      <w:ins w:id="150" w:author="Ap van Dongeren" w:date="2015-02-13T13:14:00Z">
        <w:r w:rsidR="00F128D8">
          <w:t>) can be specified.</w:t>
        </w:r>
      </w:ins>
      <w:r>
        <w:t xml:space="preserve"> (keyword </w:t>
      </w:r>
      <w:proofErr w:type="spellStart"/>
      <w:r w:rsidRPr="00DD5E03">
        <w:rPr>
          <w:i/>
        </w:rPr>
        <w:t>instat</w:t>
      </w:r>
      <w:proofErr w:type="spellEnd"/>
      <w:r w:rsidRPr="00DD5E03">
        <w:rPr>
          <w:i/>
        </w:rPr>
        <w:t>=</w:t>
      </w:r>
      <w:r w:rsidR="0076281C">
        <w:rPr>
          <w:i/>
        </w:rPr>
        <w:t>swan</w:t>
      </w:r>
      <w:r>
        <w:t>)</w:t>
      </w:r>
    </w:p>
    <w:p w:rsidR="00E644CB" w:rsidRDefault="00E644CB" w:rsidP="00541B22">
      <w:pPr>
        <w:pStyle w:val="ListParagraph"/>
      </w:pPr>
    </w:p>
    <w:p w:rsidR="00DD5E03" w:rsidRDefault="00DD5E03" w:rsidP="00541B22">
      <w:pPr>
        <w:numPr>
          <w:ilvl w:val="0"/>
          <w:numId w:val="26"/>
        </w:numPr>
        <w:spacing w:line="240" w:lineRule="auto"/>
      </w:pPr>
      <w:r w:rsidRPr="00E644CB">
        <w:rPr>
          <w:u w:val="single"/>
        </w:rPr>
        <w:t>Formatted variance density spectrum</w:t>
      </w:r>
      <w:r>
        <w:t xml:space="preserve">: </w:t>
      </w:r>
      <w:ins w:id="151" w:author="Ap van Dongeren" w:date="2015-02-13T13:14:00Z">
        <w:r w:rsidR="00F128D8">
          <w:t xml:space="preserve">In this case a more general type (typically measured) spectrum can be specified. </w:t>
        </w:r>
      </w:ins>
      <w:del w:id="152" w:author="Ap van Dongeren" w:date="2015-02-13T13:15:00Z">
        <w:r w:rsidDel="00F128D8">
          <w:delText xml:space="preserve">other than 1) and </w:delText>
        </w:r>
        <w:commentRangeStart w:id="153"/>
        <w:r w:rsidDel="00F128D8">
          <w:delText>2</w:delText>
        </w:r>
      </w:del>
      <w:commentRangeEnd w:id="153"/>
      <w:r w:rsidR="00F128D8">
        <w:rPr>
          <w:rStyle w:val="CommentReference"/>
        </w:rPr>
        <w:commentReference w:id="153"/>
      </w:r>
      <w:del w:id="154" w:author="Ap van Dongeren" w:date="2015-02-13T13:15:00Z">
        <w:r w:rsidDel="00F128D8">
          <w:delText>)</w:delText>
        </w:r>
      </w:del>
      <w:r>
        <w:t xml:space="preserve"> (keyword </w:t>
      </w:r>
      <w:proofErr w:type="spellStart"/>
      <w:r w:rsidRPr="00DD5E03">
        <w:rPr>
          <w:i/>
        </w:rPr>
        <w:t>instat</w:t>
      </w:r>
      <w:proofErr w:type="spellEnd"/>
      <w:r w:rsidRPr="00DD5E03">
        <w:rPr>
          <w:i/>
        </w:rPr>
        <w:t>=</w:t>
      </w:r>
      <w:proofErr w:type="spellStart"/>
      <w:r w:rsidR="0076281C">
        <w:rPr>
          <w:i/>
        </w:rPr>
        <w:t>vardens</w:t>
      </w:r>
      <w:proofErr w:type="spellEnd"/>
      <w:r>
        <w:t>)</w:t>
      </w:r>
    </w:p>
    <w:p w:rsidR="00DD5E03" w:rsidRDefault="00DD5E03" w:rsidP="00541B22">
      <w:pPr>
        <w:spacing w:line="240" w:lineRule="auto"/>
      </w:pPr>
    </w:p>
    <w:p w:rsidR="00974E57" w:rsidRDefault="00254B06" w:rsidP="00541B22">
      <w:pPr>
        <w:spacing w:line="240" w:lineRule="auto"/>
      </w:pPr>
      <w:ins w:id="155" w:author="Ap van Dongeren" w:date="2015-02-13T13:16:00Z">
        <w:r>
          <w:t xml:space="preserve">Upon specification of these keywords, </w:t>
        </w:r>
      </w:ins>
      <w:del w:id="156" w:author="Ap van Dongeren" w:date="2015-02-13T13:17:00Z">
        <w:r w:rsidR="00974E57" w:rsidDel="00254B06">
          <w:delText xml:space="preserve">In general </w:delText>
        </w:r>
      </w:del>
      <w:r w:rsidR="00974E57" w:rsidRPr="00974E57">
        <w:t xml:space="preserve">XBeach will </w:t>
      </w:r>
      <w:del w:id="157" w:author="Ap van Dongeren" w:date="2015-02-13T13:17:00Z">
        <w:r w:rsidR="00974E57" w:rsidRPr="00974E57" w:rsidDel="00254B06">
          <w:delText>then attempt to</w:delText>
        </w:r>
      </w:del>
      <w:r w:rsidR="00974E57" w:rsidRPr="00974E57">
        <w:t xml:space="preserve"> read the </w:t>
      </w:r>
      <w:del w:id="158" w:author="Ap van Dongeren" w:date="2015-02-13T13:17:00Z">
        <w:r w:rsidR="00974E57" w:rsidRPr="00974E57" w:rsidDel="00254B06">
          <w:delText xml:space="preserve">parameters / entire </w:delText>
        </w:r>
      </w:del>
      <w:r w:rsidR="00974E57" w:rsidRPr="00974E57">
        <w:t>spectrum</w:t>
      </w:r>
      <w:ins w:id="159" w:author="Ap van Dongeren" w:date="2015-02-13T13:17:00Z">
        <w:r>
          <w:t xml:space="preserve"> or spectral parameters</w:t>
        </w:r>
      </w:ins>
      <w:r w:rsidR="00974E57" w:rsidRPr="00974E57">
        <w:t xml:space="preserve"> from a separate file specified (keyword </w:t>
      </w:r>
      <w:commentRangeStart w:id="160"/>
      <w:proofErr w:type="spellStart"/>
      <w:r w:rsidR="0016728A">
        <w:rPr>
          <w:i/>
        </w:rPr>
        <w:t>bcfile</w:t>
      </w:r>
      <w:commentRangeEnd w:id="160"/>
      <w:proofErr w:type="spellEnd"/>
      <w:r>
        <w:rPr>
          <w:rStyle w:val="CommentReference"/>
        </w:rPr>
        <w:commentReference w:id="160"/>
      </w:r>
      <w:ins w:id="161" w:author="Ap van Dongeren" w:date="2015-02-13T13:16:00Z">
        <w:r>
          <w:rPr>
            <w:i/>
          </w:rPr>
          <w:t>=</w:t>
        </w:r>
      </w:ins>
      <w:del w:id="162" w:author="Ap van Dongeren" w:date="2015-02-13T13:16:00Z">
        <w:r w:rsidR="0016728A" w:rsidDel="00254B06">
          <w:rPr>
            <w:i/>
          </w:rPr>
          <w:delText>:</w:delText>
        </w:r>
      </w:del>
      <w:r w:rsidR="00974E57" w:rsidRPr="007E32CB">
        <w:rPr>
          <w:i/>
        </w:rPr>
        <w:t>'file.txt'</w:t>
      </w:r>
      <w:r w:rsidR="00974E57" w:rsidRPr="00974E57">
        <w:t xml:space="preserve">). The user must also state in params.txt the required </w:t>
      </w:r>
      <w:ins w:id="163" w:author="Ap van Dongeren" w:date="2015-02-13T14:03:00Z">
        <w:r w:rsidR="00C62831">
          <w:t>duration</w:t>
        </w:r>
      </w:ins>
      <w:commentRangeStart w:id="164"/>
      <w:del w:id="165" w:author="Ap van Dongeren" w:date="2015-02-13T14:03:00Z">
        <w:r w:rsidR="00974E57" w:rsidRPr="00974E57" w:rsidDel="00C62831">
          <w:delText>record length</w:delText>
        </w:r>
      </w:del>
      <w:r w:rsidR="00974E57" w:rsidRPr="00974E57">
        <w:t xml:space="preserve"> </w:t>
      </w:r>
      <w:commentRangeEnd w:id="164"/>
      <w:r w:rsidR="002B2DDB">
        <w:rPr>
          <w:rStyle w:val="CommentReference"/>
        </w:rPr>
        <w:commentReference w:id="164"/>
      </w:r>
      <w:r w:rsidR="00974E57" w:rsidRPr="00974E57">
        <w:t xml:space="preserve">for the boundary condition file (keyword </w:t>
      </w:r>
      <w:proofErr w:type="spellStart"/>
      <w:proofErr w:type="gramStart"/>
      <w:r w:rsidR="00974E57" w:rsidRPr="007E32CB">
        <w:rPr>
          <w:i/>
        </w:rPr>
        <w:t>rt</w:t>
      </w:r>
      <w:proofErr w:type="spellEnd"/>
      <w:proofErr w:type="gramEnd"/>
      <w:ins w:id="166" w:author="Ap van Dongeren" w:date="2015-02-13T13:18:00Z">
        <w:r>
          <w:rPr>
            <w:i/>
          </w:rPr>
          <w:t>=</w:t>
        </w:r>
      </w:ins>
      <w:del w:id="167" w:author="Ap van Dongeren" w:date="2015-02-13T13:18:00Z">
        <w:r w:rsidR="00974E57" w:rsidRPr="007E32CB" w:rsidDel="00254B06">
          <w:rPr>
            <w:i/>
          </w:rPr>
          <w:delText>:</w:delText>
        </w:r>
      </w:del>
      <w:r w:rsidR="007E32CB" w:rsidRPr="007E32CB">
        <w:rPr>
          <w:i/>
        </w:rPr>
        <w:t>&lt;number&gt;</w:t>
      </w:r>
      <w:r w:rsidR="007E32CB">
        <w:t>)</w:t>
      </w:r>
      <w:r w:rsidR="007E32CB" w:rsidRPr="00974E57">
        <w:t xml:space="preserve"> </w:t>
      </w:r>
      <w:r w:rsidR="00974E57" w:rsidRPr="00974E57">
        <w:t xml:space="preserve">and the boundary condition file time step (keyword </w:t>
      </w:r>
      <w:proofErr w:type="spellStart"/>
      <w:r w:rsidR="00974E57" w:rsidRPr="007E32CB">
        <w:rPr>
          <w:i/>
        </w:rPr>
        <w:t>dtbc</w:t>
      </w:r>
      <w:proofErr w:type="spellEnd"/>
      <w:ins w:id="168" w:author="Ap van Dongeren" w:date="2015-02-13T13:18:00Z">
        <w:r>
          <w:rPr>
            <w:i/>
          </w:rPr>
          <w:t>=</w:t>
        </w:r>
      </w:ins>
      <w:del w:id="169" w:author="Ap van Dongeren" w:date="2015-02-13T13:18:00Z">
        <w:r w:rsidR="007E32CB" w:rsidRPr="007E32CB" w:rsidDel="00254B06">
          <w:rPr>
            <w:i/>
          </w:rPr>
          <w:delText>:</w:delText>
        </w:r>
      </w:del>
      <w:r w:rsidR="007E32CB" w:rsidRPr="007E32CB">
        <w:rPr>
          <w:i/>
        </w:rPr>
        <w:t>&lt;</w:t>
      </w:r>
      <w:commentRangeStart w:id="170"/>
      <w:r w:rsidR="007E32CB" w:rsidRPr="007E32CB">
        <w:rPr>
          <w:i/>
        </w:rPr>
        <w:t>number</w:t>
      </w:r>
      <w:commentRangeEnd w:id="170"/>
      <w:r w:rsidR="00C62831">
        <w:rPr>
          <w:rStyle w:val="CommentReference"/>
        </w:rPr>
        <w:commentReference w:id="170"/>
      </w:r>
      <w:r w:rsidR="007E32CB" w:rsidRPr="007E32CB">
        <w:rPr>
          <w:i/>
        </w:rPr>
        <w:t>&gt;</w:t>
      </w:r>
      <w:r w:rsidR="00974E57" w:rsidRPr="00974E57">
        <w:t xml:space="preserve">). </w:t>
      </w:r>
      <w:commentRangeStart w:id="171"/>
      <w:r w:rsidR="00974E57" w:rsidRPr="00974E57">
        <w:t>If the record length is less than the total simulation time, XBeach will reuse the boundary condition file until the simulation is completed</w:t>
      </w:r>
      <w:commentRangeEnd w:id="171"/>
      <w:r w:rsidR="00C62831">
        <w:rPr>
          <w:rStyle w:val="CommentReference"/>
        </w:rPr>
        <w:commentReference w:id="171"/>
      </w:r>
      <w:r w:rsidR="00974E57" w:rsidRPr="00974E57">
        <w:t xml:space="preserve">. The boundary condition file time step should be small enough to accurately represent the bound long wave, but need not be as small as the time step used in </w:t>
      </w:r>
      <w:commentRangeStart w:id="172"/>
      <w:r w:rsidR="00974E57" w:rsidRPr="00974E57">
        <w:t>XBeach</w:t>
      </w:r>
      <w:commentRangeEnd w:id="172"/>
      <w:r w:rsidR="00C62831">
        <w:rPr>
          <w:rStyle w:val="CommentReference"/>
        </w:rPr>
        <w:commentReference w:id="172"/>
      </w:r>
      <w:r w:rsidR="00974E57" w:rsidRPr="00974E57">
        <w:t>.</w:t>
      </w:r>
    </w:p>
    <w:p w:rsidR="00974E57" w:rsidRDefault="00974E57" w:rsidP="00541B22">
      <w:pPr>
        <w:spacing w:line="240" w:lineRule="auto"/>
      </w:pPr>
    </w:p>
    <w:p w:rsidR="007E32CB" w:rsidRDefault="00C62831" w:rsidP="00541B22">
      <w:pPr>
        <w:spacing w:line="240" w:lineRule="auto"/>
      </w:pPr>
      <w:ins w:id="173" w:author="Ap van Dongeren" w:date="2015-02-13T14:04:00Z">
        <w:r>
          <w:t xml:space="preserve">For option 2, </w:t>
        </w:r>
      </w:ins>
      <w:r w:rsidR="00974E57" w:rsidRPr="00974E57">
        <w:t xml:space="preserve">XBeach assumes the output of the SWAN file is in nautical terms. If the file is in Cartesian angles, the user must specify the angle in degrees to rotate the x-axis in SWAN to the x-axis </w:t>
      </w:r>
      <w:r w:rsidR="00EA7570">
        <w:t xml:space="preserve">in XBeach (in Cartesian terms). </w:t>
      </w:r>
      <w:r w:rsidR="00974E57" w:rsidRPr="00974E57">
        <w:t xml:space="preserve">This value </w:t>
      </w:r>
      <w:r w:rsidR="00EA7570">
        <w:t>need to be</w:t>
      </w:r>
      <w:r w:rsidR="00974E57" w:rsidRPr="00974E57">
        <w:t xml:space="preserve"> specified </w:t>
      </w:r>
      <w:r w:rsidR="00EA7570">
        <w:t xml:space="preserve">(keyword </w:t>
      </w:r>
      <w:proofErr w:type="spellStart"/>
      <w:r w:rsidR="00EA7570" w:rsidRPr="00EA7570">
        <w:rPr>
          <w:i/>
        </w:rPr>
        <w:t>dthetaS_XB</w:t>
      </w:r>
      <w:proofErr w:type="spellEnd"/>
      <w:ins w:id="174" w:author="Ap van Dongeren" w:date="2015-02-13T14:05:00Z">
        <w:r>
          <w:rPr>
            <w:i/>
          </w:rPr>
          <w:t>=</w:t>
        </w:r>
      </w:ins>
      <w:del w:id="175" w:author="Ap van Dongeren" w:date="2015-02-13T14:05:00Z">
        <w:r w:rsidR="00EA7570" w:rsidRPr="00EA7570" w:rsidDel="00C62831">
          <w:rPr>
            <w:i/>
          </w:rPr>
          <w:delText>:</w:delText>
        </w:r>
      </w:del>
      <w:r w:rsidR="00EA7570" w:rsidRPr="00EA7570">
        <w:rPr>
          <w:i/>
        </w:rPr>
        <w:t>&lt;number&gt;</w:t>
      </w:r>
      <w:r w:rsidR="00EA7570">
        <w:t>).</w:t>
      </w:r>
    </w:p>
    <w:p w:rsidR="007E32CB" w:rsidRDefault="007E32CB" w:rsidP="00541B22">
      <w:pPr>
        <w:spacing w:line="240" w:lineRule="auto"/>
      </w:pPr>
    </w:p>
    <w:p w:rsidR="00974E57" w:rsidRDefault="00974E57" w:rsidP="00541B22">
      <w:pPr>
        <w:spacing w:line="240" w:lineRule="auto"/>
      </w:pPr>
      <w:r w:rsidRPr="00974E57">
        <w:t xml:space="preserve">For the user-defined spectrum </w:t>
      </w:r>
      <w:ins w:id="176" w:author="Ap van Dongeren" w:date="2015-02-13T14:05:00Z">
        <w:r w:rsidR="00C62831">
          <w:t xml:space="preserve">(option 3) </w:t>
        </w:r>
      </w:ins>
      <w:r w:rsidRPr="00974E57">
        <w:t xml:space="preserve">it is </w:t>
      </w:r>
      <w:r w:rsidR="0016728A" w:rsidRPr="00974E57">
        <w:t>important</w:t>
      </w:r>
      <w:r w:rsidRPr="00974E57">
        <w:t xml:space="preserve"> to note that the angles in the input file must be in the </w:t>
      </w:r>
      <w:del w:id="177" w:author="Ap van Dongeren" w:date="2015-02-13T14:05:00Z">
        <w:r w:rsidRPr="00974E57" w:rsidDel="00C62831">
          <w:delText xml:space="preserve">calculation </w:delText>
        </w:r>
      </w:del>
      <w:r w:rsidRPr="00974E57">
        <w:t>coordinate system of XBeach, i.e. 0° is in the direction of the x-axis, 90° is in the direction of the y-axis. Also, the angles</w:t>
      </w:r>
      <w:ins w:id="178" w:author="Ap van Dongeren" w:date="2015-02-13T14:05:00Z">
        <w:r w:rsidR="00C62831">
          <w:t xml:space="preserve"> in the file</w:t>
        </w:r>
      </w:ins>
      <w:r w:rsidRPr="00974E57">
        <w:t xml:space="preserve"> must be </w:t>
      </w:r>
      <w:commentRangeStart w:id="179"/>
      <w:r w:rsidRPr="00974E57">
        <w:t>increasing</w:t>
      </w:r>
      <w:commentRangeEnd w:id="179"/>
      <w:r w:rsidR="00C62831">
        <w:rPr>
          <w:rStyle w:val="CommentReference"/>
        </w:rPr>
        <w:commentReference w:id="179"/>
      </w:r>
      <w:del w:id="180" w:author="Ap van Dongeren" w:date="2015-02-13T14:05:00Z">
        <w:r w:rsidRPr="00974E57" w:rsidDel="00C62831">
          <w:delText>.</w:delText>
        </w:r>
      </w:del>
    </w:p>
    <w:p w:rsidR="00FB0F87" w:rsidRDefault="00FB0F87" w:rsidP="00541B22">
      <w:pPr>
        <w:spacing w:line="240" w:lineRule="auto"/>
      </w:pPr>
    </w:p>
    <w:p w:rsidR="00F74A5C" w:rsidRDefault="00FB0F87" w:rsidP="00541B22">
      <w:pPr>
        <w:spacing w:line="240" w:lineRule="auto"/>
      </w:pPr>
      <w:del w:id="181" w:author="Ap van Dongeren" w:date="2015-02-13T14:06:00Z">
        <w:r w:rsidDel="00C62831">
          <w:delText>On top of that</w:delText>
        </w:r>
      </w:del>
      <w:ins w:id="182" w:author="Ap van Dongeren" w:date="2015-02-13T14:08:00Z">
        <w:r w:rsidR="00C62831">
          <w:t>For all three options</w:t>
        </w:r>
      </w:ins>
      <w:ins w:id="183" w:author="Ap van Dongeren" w:date="2015-02-13T14:06:00Z">
        <w:r w:rsidR="00C62831">
          <w:t>,</w:t>
        </w:r>
      </w:ins>
      <w:r>
        <w:t xml:space="preserve"> XBeach offers the possibility of both a time-varying (</w:t>
      </w:r>
      <w:proofErr w:type="spellStart"/>
      <w:r w:rsidRPr="002D5858">
        <w:rPr>
          <w:i/>
        </w:rPr>
        <w:t>filelist</w:t>
      </w:r>
      <w:proofErr w:type="spellEnd"/>
      <w:r>
        <w:t>) and space-varying spectra (</w:t>
      </w:r>
      <w:commentRangeStart w:id="184"/>
      <w:proofErr w:type="spellStart"/>
      <w:r w:rsidRPr="002D5858">
        <w:rPr>
          <w:i/>
        </w:rPr>
        <w:t>loclist</w:t>
      </w:r>
      <w:commentRangeEnd w:id="184"/>
      <w:proofErr w:type="spellEnd"/>
      <w:r w:rsidR="00C62831">
        <w:rPr>
          <w:rStyle w:val="CommentReference"/>
        </w:rPr>
        <w:commentReference w:id="184"/>
      </w:r>
      <w:r>
        <w:t xml:space="preserve">). </w:t>
      </w:r>
      <w:ins w:id="185" w:author="Ap van Dongeren" w:date="2015-02-13T14:07:00Z">
        <w:r w:rsidR="00C62831">
          <w:t xml:space="preserve">With </w:t>
        </w:r>
        <w:proofErr w:type="spellStart"/>
        <w:r w:rsidR="00C62831" w:rsidRPr="00C62831">
          <w:rPr>
            <w:i/>
          </w:rPr>
          <w:t>filelist</w:t>
        </w:r>
        <w:proofErr w:type="spellEnd"/>
        <w:r w:rsidR="00C62831">
          <w:t xml:space="preserve"> it is possible to define a sequence of sea-</w:t>
        </w:r>
        <w:proofErr w:type="gramStart"/>
        <w:r w:rsidR="00C62831">
          <w:t>states ,</w:t>
        </w:r>
        <w:proofErr w:type="gramEnd"/>
        <w:r w:rsidR="00C62831">
          <w:t xml:space="preserve"> while with </w:t>
        </w:r>
        <w:proofErr w:type="spellStart"/>
        <w:r w:rsidR="00C62831" w:rsidRPr="00C62831">
          <w:rPr>
            <w:i/>
            <w:rPrChange w:id="186" w:author="Ap van Dongeren" w:date="2015-02-13T14:07:00Z">
              <w:rPr/>
            </w:rPrChange>
          </w:rPr>
          <w:t>loclist</w:t>
        </w:r>
        <w:proofErr w:type="spellEnd"/>
        <w:r w:rsidR="00C62831">
          <w:t xml:space="preserve"> …….</w:t>
        </w:r>
      </w:ins>
      <w:commentRangeStart w:id="187"/>
      <w:del w:id="188" w:author="Ap van Dongeren" w:date="2015-02-13T14:08:00Z">
        <w:r w:rsidRPr="00C62831" w:rsidDel="00C62831">
          <w:delText>This</w:delText>
        </w:r>
        <w:commentRangeEnd w:id="187"/>
        <w:r w:rsidR="00C62831" w:rsidDel="00C62831">
          <w:rPr>
            <w:rStyle w:val="CommentReference"/>
          </w:rPr>
          <w:commentReference w:id="187"/>
        </w:r>
        <w:r w:rsidDel="00C62831">
          <w:delText xml:space="preserve"> is a possibility which can be applied for JONSWAP, SWAN and user-form</w:delText>
        </w:r>
        <w:r w:rsidR="00681291" w:rsidDel="00C62831">
          <w:delText>atted variance density spectra</w:delText>
        </w:r>
      </w:del>
      <w:r w:rsidR="00681291">
        <w:t xml:space="preserve">. More information about the input description can be found in </w:t>
      </w:r>
      <w:r w:rsidR="00681291">
        <w:fldChar w:fldCharType="begin"/>
      </w:r>
      <w:r w:rsidR="00681291">
        <w:instrText xml:space="preserve"> REF _Ref410802767 \r \h </w:instrText>
      </w:r>
      <w:r w:rsidR="00541B22">
        <w:instrText xml:space="preserve"> \* MERGEFORMAT </w:instrText>
      </w:r>
      <w:r w:rsidR="00681291">
        <w:fldChar w:fldCharType="separate"/>
      </w:r>
      <w:r w:rsidR="005F0535">
        <w:t>5.3</w:t>
      </w:r>
      <w:r w:rsidR="00681291">
        <w:fldChar w:fldCharType="end"/>
      </w:r>
      <w:r w:rsidR="00681291">
        <w:t xml:space="preserve">. </w:t>
      </w:r>
    </w:p>
    <w:p w:rsidR="00F74A5C" w:rsidRDefault="00F74A5C" w:rsidP="00541B22">
      <w:pPr>
        <w:spacing w:line="240" w:lineRule="auto"/>
      </w:pPr>
    </w:p>
    <w:p w:rsidR="00C330D4" w:rsidRDefault="00F74A5C" w:rsidP="00541B22">
      <w:pPr>
        <w:spacing w:line="240" w:lineRule="auto"/>
      </w:pPr>
      <w:r w:rsidRPr="00F74A5C">
        <w:t>If the user does not wish to recalculate boundary condition files or specifically wants to reuse the boundary condition files of another XBeach simulation</w:t>
      </w:r>
      <w:ins w:id="189" w:author="Ap van Dongeren" w:date="2015-02-13T14:08:00Z">
        <w:r w:rsidR="00C62831">
          <w:t xml:space="preserve">, then the </w:t>
        </w:r>
      </w:ins>
      <w:del w:id="190" w:author="Ap van Dongeren" w:date="2015-02-13T14:08:00Z">
        <w:r w:rsidRPr="00F74A5C" w:rsidDel="00C62831">
          <w:delText xml:space="preserve"> (k</w:delText>
        </w:r>
      </w:del>
      <w:ins w:id="191" w:author="Ap van Dongeren" w:date="2015-02-13T14:08:00Z">
        <w:r w:rsidR="00C62831">
          <w:t>k</w:t>
        </w:r>
      </w:ins>
      <w:r w:rsidRPr="00F74A5C">
        <w:t xml:space="preserve">eyword: </w:t>
      </w:r>
      <w:proofErr w:type="spellStart"/>
      <w:r w:rsidRPr="00F74A5C">
        <w:rPr>
          <w:i/>
        </w:rPr>
        <w:t>instat</w:t>
      </w:r>
      <w:proofErr w:type="spellEnd"/>
      <w:r w:rsidRPr="00F74A5C">
        <w:rPr>
          <w:i/>
        </w:rPr>
        <w:t>=reuse</w:t>
      </w:r>
      <w:ins w:id="192" w:author="Ap van Dongeren" w:date="2015-02-13T14:08:00Z">
        <w:r w:rsidR="00C62831">
          <w:t xml:space="preserve"> should be applied</w:t>
        </w:r>
      </w:ins>
      <w:del w:id="193" w:author="Ap van Dongeren" w:date="2015-02-13T14:08:00Z">
        <w:r w:rsidRPr="00F74A5C" w:rsidDel="00C62831">
          <w:delText>)</w:delText>
        </w:r>
      </w:del>
      <w:r w:rsidRPr="00F74A5C">
        <w:t>.</w:t>
      </w:r>
      <w:del w:id="194" w:author="Ap van Dongeren" w:date="2015-02-13T14:09:00Z">
        <w:r w:rsidRPr="00F74A5C" w:rsidDel="00C62831">
          <w:delText xml:space="preserve"> No further wave boundary condition data need be given</w:delText>
        </w:r>
      </w:del>
      <w:r w:rsidRPr="00F74A5C">
        <w:t>. Obviously, the calculation grid should remain the same between runs, as the angles and number of grid points are embedded in the boundary condition files.</w:t>
      </w:r>
    </w:p>
    <w:p w:rsidR="00F74A5C" w:rsidRDefault="00F74A5C" w:rsidP="00541B22">
      <w:pPr>
        <w:spacing w:line="240" w:lineRule="auto"/>
      </w:pPr>
    </w:p>
    <w:p w:rsidR="00681291" w:rsidRDefault="00C330D4" w:rsidP="00541B22">
      <w:pPr>
        <w:spacing w:line="240" w:lineRule="auto"/>
        <w:rPr>
          <w:color w:val="FF0000"/>
        </w:rPr>
      </w:pPr>
      <w:r w:rsidRPr="00C330D4">
        <w:rPr>
          <w:color w:val="FF0000"/>
        </w:rPr>
        <w:t xml:space="preserve">Discussion: </w:t>
      </w:r>
    </w:p>
    <w:p w:rsidR="00C330D4" w:rsidRDefault="00681291" w:rsidP="00541B22">
      <w:pPr>
        <w:numPr>
          <w:ilvl w:val="0"/>
          <w:numId w:val="13"/>
        </w:numPr>
        <w:spacing w:line="240" w:lineRule="auto"/>
        <w:rPr>
          <w:color w:val="FF0000"/>
        </w:rPr>
      </w:pPr>
      <w:r>
        <w:rPr>
          <w:color w:val="FF0000"/>
        </w:rPr>
        <w:t>E</w:t>
      </w:r>
      <w:r w:rsidR="00C330D4" w:rsidRPr="00C330D4">
        <w:rPr>
          <w:color w:val="FF0000"/>
        </w:rPr>
        <w:t xml:space="preserve">xclude </w:t>
      </w:r>
      <w:proofErr w:type="spellStart"/>
      <w:r>
        <w:rPr>
          <w:color w:val="FF0000"/>
        </w:rPr>
        <w:t>jons_</w:t>
      </w:r>
      <w:commentRangeStart w:id="195"/>
      <w:r>
        <w:rPr>
          <w:color w:val="FF0000"/>
        </w:rPr>
        <w:t>table</w:t>
      </w:r>
      <w:commentRangeEnd w:id="195"/>
      <w:proofErr w:type="spellEnd"/>
      <w:r w:rsidR="00C62831">
        <w:rPr>
          <w:rStyle w:val="CommentReference"/>
        </w:rPr>
        <w:commentReference w:id="195"/>
      </w:r>
      <w:r>
        <w:rPr>
          <w:color w:val="FF0000"/>
        </w:rPr>
        <w:t xml:space="preserve"> option in manual, since one can do so via a </w:t>
      </w:r>
      <w:proofErr w:type="spellStart"/>
      <w:r>
        <w:rPr>
          <w:color w:val="FF0000"/>
        </w:rPr>
        <w:t>filelist</w:t>
      </w:r>
      <w:proofErr w:type="spellEnd"/>
      <w:r w:rsidR="00C97713">
        <w:rPr>
          <w:color w:val="FF0000"/>
        </w:rPr>
        <w:t>?</w:t>
      </w:r>
    </w:p>
    <w:p w:rsidR="00681291" w:rsidRPr="00C330D4" w:rsidRDefault="00681291" w:rsidP="00541B22">
      <w:pPr>
        <w:numPr>
          <w:ilvl w:val="0"/>
          <w:numId w:val="13"/>
        </w:numPr>
        <w:spacing w:line="240" w:lineRule="auto"/>
        <w:rPr>
          <w:color w:val="FF0000"/>
        </w:rPr>
      </w:pPr>
      <w:r>
        <w:rPr>
          <w:color w:val="FF0000"/>
        </w:rPr>
        <w:t xml:space="preserve">Which time step for </w:t>
      </w:r>
      <w:proofErr w:type="spellStart"/>
      <w:r>
        <w:rPr>
          <w:color w:val="FF0000"/>
        </w:rPr>
        <w:t>dtbc</w:t>
      </w:r>
      <w:proofErr w:type="spellEnd"/>
      <w:r>
        <w:rPr>
          <w:color w:val="FF0000"/>
        </w:rPr>
        <w:t xml:space="preserve"> </w:t>
      </w:r>
      <w:commentRangeStart w:id="196"/>
      <w:r>
        <w:rPr>
          <w:color w:val="FF0000"/>
        </w:rPr>
        <w:t>is</w:t>
      </w:r>
      <w:commentRangeEnd w:id="196"/>
      <w:r w:rsidR="00C62831">
        <w:rPr>
          <w:rStyle w:val="CommentReference"/>
        </w:rPr>
        <w:commentReference w:id="196"/>
      </w:r>
      <w:r>
        <w:rPr>
          <w:color w:val="FF0000"/>
        </w:rPr>
        <w:t xml:space="preserve"> recommended? </w:t>
      </w:r>
    </w:p>
    <w:p w:rsidR="0076281C" w:rsidRPr="00DD5E03" w:rsidRDefault="0076281C" w:rsidP="00541B22">
      <w:pPr>
        <w:spacing w:line="240" w:lineRule="auto"/>
      </w:pPr>
    </w:p>
    <w:p w:rsidR="00FB0F87" w:rsidRPr="005149BD" w:rsidRDefault="00F74A5C" w:rsidP="00541B22">
      <w:pPr>
        <w:pStyle w:val="Heading3"/>
        <w:jc w:val="both"/>
      </w:pPr>
      <w:bookmarkStart w:id="197" w:name="_Toc410896309"/>
      <w:r>
        <w:t>Non-spectra</w:t>
      </w:r>
      <w:bookmarkEnd w:id="197"/>
    </w:p>
    <w:p w:rsidR="00FB0F87" w:rsidRDefault="00FB0F87" w:rsidP="00541B22">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FB0F87" w:rsidRDefault="00FB0F87" w:rsidP="00541B22">
      <w:pPr>
        <w:spacing w:line="240" w:lineRule="auto"/>
        <w:rPr>
          <w:color w:val="FF0000"/>
        </w:rPr>
      </w:pPr>
    </w:p>
    <w:p w:rsidR="00FB0F87" w:rsidRDefault="00FB0F87" w:rsidP="00541B22">
      <w:pPr>
        <w:spacing w:line="240" w:lineRule="auto"/>
      </w:pPr>
      <w:r w:rsidRPr="00DD5E03">
        <w:t xml:space="preserve">XBeach </w:t>
      </w:r>
      <w:r w:rsidR="00976E65">
        <w:t xml:space="preserve">also </w:t>
      </w:r>
      <w:r w:rsidRPr="00DD5E03">
        <w:t>allows the user to define</w:t>
      </w:r>
      <w:r>
        <w:t xml:space="preserve"> non-spectral wave boundary conditions. There are </w:t>
      </w:r>
      <w:r w:rsidR="00E644CB">
        <w:t>4</w:t>
      </w:r>
      <w:r>
        <w:t xml:space="preserve"> possibilities to do so:</w:t>
      </w:r>
    </w:p>
    <w:p w:rsidR="00C97713" w:rsidRDefault="00FB0F87" w:rsidP="00541B22">
      <w:pPr>
        <w:numPr>
          <w:ilvl w:val="0"/>
          <w:numId w:val="27"/>
        </w:numPr>
        <w:spacing w:line="240" w:lineRule="auto"/>
      </w:pPr>
      <w:r w:rsidRPr="00E644CB">
        <w:rPr>
          <w:u w:val="single"/>
        </w:rPr>
        <w:t>Stationary wave boundary condition</w:t>
      </w:r>
      <w:r w:rsidR="00543743" w:rsidRPr="00E644CB">
        <w:rPr>
          <w:u w:val="single"/>
        </w:rPr>
        <w:t>.</w:t>
      </w:r>
      <w:r w:rsidR="00543743">
        <w:t xml:space="preserve"> This means that </w:t>
      </w:r>
      <w:proofErr w:type="gramStart"/>
      <w:r w:rsidR="00543743">
        <w:t>a uniform</w:t>
      </w:r>
      <w:proofErr w:type="gramEnd"/>
      <w:r w:rsidR="00543743">
        <w:t xml:space="preserve"> and constant wave </w:t>
      </w:r>
      <w:proofErr w:type="spellStart"/>
      <w:r w:rsidR="00543743">
        <w:t>energy</w:t>
      </w:r>
      <w:del w:id="198" w:author="Ap van Dongeren" w:date="2015-02-13T14:09:00Z">
        <w:r w:rsidR="00543743" w:rsidDel="00C62831">
          <w:delText xml:space="preserve"> </w:delText>
        </w:r>
      </w:del>
      <w:ins w:id="199" w:author="Ap van Dongeren" w:date="2015-02-13T14:09:00Z">
        <w:r w:rsidR="00C62831">
          <w:t>is</w:t>
        </w:r>
        <w:proofErr w:type="spellEnd"/>
        <w:r w:rsidR="00C62831">
          <w:t xml:space="preserve"> specified</w:t>
        </w:r>
      </w:ins>
      <w:del w:id="200" w:author="Ap van Dongeren" w:date="2015-02-13T14:09:00Z">
        <w:r w:rsidR="00543743" w:rsidDel="00C62831">
          <w:delText>distribution is set</w:delText>
        </w:r>
      </w:del>
      <w:r w:rsidR="00543743">
        <w:t xml:space="preserve">, based on the given values of </w:t>
      </w:r>
      <w:proofErr w:type="spellStart"/>
      <w:r w:rsidR="00543743">
        <w:t>H</w:t>
      </w:r>
      <w:r w:rsidR="00CF01AB" w:rsidRPr="00CF01AB">
        <w:rPr>
          <w:vertAlign w:val="subscript"/>
        </w:rPr>
        <w:t>rms</w:t>
      </w:r>
      <w:proofErr w:type="spellEnd"/>
      <w:r w:rsidR="00543743">
        <w:t>, T</w:t>
      </w:r>
      <w:r w:rsidR="00CF01AB">
        <w:rPr>
          <w:vertAlign w:val="subscript"/>
        </w:rPr>
        <w:t>m01</w:t>
      </w:r>
      <w:r w:rsidR="00543743">
        <w:t xml:space="preserve">, direction and power of the directional distribution function. </w:t>
      </w:r>
      <w:r>
        <w:t xml:space="preserve"> </w:t>
      </w:r>
      <w:ins w:id="201" w:author="Ap van Dongeren" w:date="2015-02-13T14:10:00Z">
        <w:r w:rsidR="00C62831">
          <w:t>Here there are multiple options</w:t>
        </w:r>
      </w:ins>
    </w:p>
    <w:p w:rsidR="00967114" w:rsidRDefault="00C62831" w:rsidP="00541B22">
      <w:pPr>
        <w:numPr>
          <w:ilvl w:val="1"/>
          <w:numId w:val="27"/>
        </w:numPr>
        <w:spacing w:line="240" w:lineRule="auto"/>
      </w:pPr>
      <w:ins w:id="202" w:author="Ap van Dongeren" w:date="2015-02-13T14:10:00Z">
        <w:r>
          <w:t xml:space="preserve">Specify </w:t>
        </w:r>
      </w:ins>
      <w:del w:id="203" w:author="Ap van Dongeren" w:date="2015-02-13T14:10:00Z">
        <w:r w:rsidR="00681291" w:rsidDel="00C62831">
          <w:delText>O</w:delText>
        </w:r>
      </w:del>
      <w:ins w:id="204" w:author="Ap van Dongeren" w:date="2015-02-13T14:10:00Z">
        <w:r>
          <w:t>a single</w:t>
        </w:r>
      </w:ins>
      <w:del w:id="205" w:author="Ap van Dongeren" w:date="2015-02-13T14:10:00Z">
        <w:r w:rsidR="00681291" w:rsidDel="00C62831">
          <w:delText>ne</w:delText>
        </w:r>
      </w:del>
      <w:r w:rsidR="00681291">
        <w:t xml:space="preserve"> </w:t>
      </w:r>
      <w:r w:rsidR="00967114">
        <w:t>sea state without wave groups</w:t>
      </w:r>
      <w:r w:rsidR="00681291">
        <w:t xml:space="preserve"> </w:t>
      </w:r>
      <w:r w:rsidR="00C97713">
        <w:t xml:space="preserve">(keyword </w:t>
      </w:r>
      <w:proofErr w:type="spellStart"/>
      <w:r w:rsidR="00C97713" w:rsidRPr="00DD5E03">
        <w:rPr>
          <w:i/>
        </w:rPr>
        <w:t>instat</w:t>
      </w:r>
      <w:proofErr w:type="spellEnd"/>
      <w:r w:rsidR="00C97713" w:rsidRPr="00DD5E03">
        <w:rPr>
          <w:i/>
        </w:rPr>
        <w:t>=</w:t>
      </w:r>
      <w:r w:rsidR="00C97713">
        <w:rPr>
          <w:i/>
        </w:rPr>
        <w:t>stat</w:t>
      </w:r>
      <w:r w:rsidR="00C97713">
        <w:t>)</w:t>
      </w:r>
    </w:p>
    <w:p w:rsidR="00C97713" w:rsidRDefault="00543743" w:rsidP="00541B22">
      <w:pPr>
        <w:numPr>
          <w:ilvl w:val="1"/>
          <w:numId w:val="27"/>
        </w:numPr>
        <w:spacing w:line="240" w:lineRule="auto"/>
      </w:pPr>
      <w:r>
        <w:t xml:space="preserve">Specify </w:t>
      </w:r>
      <w:ins w:id="206" w:author="Ap van Dongeren" w:date="2015-02-13T14:10:00Z">
        <w:r w:rsidR="00C62831">
          <w:t>a series of</w:t>
        </w:r>
      </w:ins>
      <w:del w:id="207" w:author="Ap van Dongeren" w:date="2015-02-13T14:10:00Z">
        <w:r w:rsidDel="00C62831">
          <w:delText>time series of</w:delText>
        </w:r>
      </w:del>
      <w:r>
        <w:t xml:space="preserve"> sea states without wave groups (keyword </w:t>
      </w:r>
      <w:proofErr w:type="spellStart"/>
      <w:r w:rsidRPr="00CF01AB">
        <w:rPr>
          <w:i/>
        </w:rPr>
        <w:t>instat</w:t>
      </w:r>
      <w:proofErr w:type="spellEnd"/>
      <w:r w:rsidRPr="00CF01AB">
        <w:rPr>
          <w:i/>
        </w:rPr>
        <w:t>=</w:t>
      </w:r>
      <w:proofErr w:type="spellStart"/>
      <w:r w:rsidRPr="00CF01AB">
        <w:rPr>
          <w:i/>
        </w:rPr>
        <w:t>stat_table</w:t>
      </w:r>
      <w:proofErr w:type="spellEnd"/>
      <w:r>
        <w:t>)</w:t>
      </w:r>
    </w:p>
    <w:p w:rsidR="00543743" w:rsidRDefault="00543743" w:rsidP="00541B22">
      <w:pPr>
        <w:spacing w:line="240" w:lineRule="auto"/>
        <w:ind w:left="510"/>
      </w:pPr>
    </w:p>
    <w:p w:rsidR="008C0875" w:rsidRDefault="00FB0F87" w:rsidP="00541B22">
      <w:pPr>
        <w:numPr>
          <w:ilvl w:val="1"/>
          <w:numId w:val="27"/>
        </w:numPr>
        <w:spacing w:line="240" w:lineRule="auto"/>
      </w:pPr>
      <w:proofErr w:type="spellStart"/>
      <w:r w:rsidRPr="00E644CB">
        <w:rPr>
          <w:u w:val="single"/>
        </w:rPr>
        <w:t>Bichromatic</w:t>
      </w:r>
      <w:proofErr w:type="spellEnd"/>
      <w:r w:rsidRPr="00E644CB">
        <w:rPr>
          <w:u w:val="single"/>
        </w:rPr>
        <w:t xml:space="preserve"> (two </w:t>
      </w:r>
      <w:ins w:id="208" w:author="Ap van Dongeren" w:date="2015-02-13T14:12:00Z">
        <w:r w:rsidR="00C62831">
          <w:rPr>
            <w:u w:val="single"/>
          </w:rPr>
          <w:t>short-</w:t>
        </w:r>
      </w:ins>
      <w:r w:rsidRPr="00E644CB">
        <w:rPr>
          <w:u w:val="single"/>
        </w:rPr>
        <w:t xml:space="preserve">wave </w:t>
      </w:r>
      <w:r w:rsidR="00976E65" w:rsidRPr="00E644CB">
        <w:rPr>
          <w:u w:val="single"/>
        </w:rPr>
        <w:t>component</w:t>
      </w:r>
      <w:ins w:id="209" w:author="Ap van Dongeren" w:date="2015-02-13T14:12:00Z">
        <w:r w:rsidR="00C62831">
          <w:rPr>
            <w:u w:val="single"/>
          </w:rPr>
          <w:t>s</w:t>
        </w:r>
      </w:ins>
      <w:r w:rsidRPr="00E644CB">
        <w:rPr>
          <w:u w:val="single"/>
        </w:rPr>
        <w:t>) waves</w:t>
      </w:r>
      <w:r>
        <w:t xml:space="preserve"> (keyword </w:t>
      </w:r>
      <w:proofErr w:type="spellStart"/>
      <w:r w:rsidRPr="00DD5E03">
        <w:rPr>
          <w:i/>
        </w:rPr>
        <w:t>instat</w:t>
      </w:r>
      <w:proofErr w:type="spellEnd"/>
      <w:r w:rsidRPr="00DD5E03">
        <w:rPr>
          <w:i/>
        </w:rPr>
        <w:t>=</w:t>
      </w:r>
      <w:proofErr w:type="spellStart"/>
      <w:r w:rsidR="0076281C">
        <w:rPr>
          <w:i/>
        </w:rPr>
        <w:t>bichrom</w:t>
      </w:r>
      <w:proofErr w:type="spellEnd"/>
      <w:r>
        <w:t>)</w:t>
      </w:r>
      <w:r w:rsidR="00543743">
        <w:t xml:space="preserve">. </w:t>
      </w:r>
      <w:ins w:id="210" w:author="Ap van Dongeren" w:date="2015-02-13T14:10:00Z">
        <w:r w:rsidR="00C62831">
          <w:t xml:space="preserve">In this case, </w:t>
        </w:r>
      </w:ins>
      <w:r w:rsidR="00543743">
        <w:t>XBeach will be forced with regular wave groups</w:t>
      </w:r>
      <w:ins w:id="211" w:author="Ap van Dongeren" w:date="2015-02-13T14:10:00Z">
        <w:r w:rsidR="00C62831">
          <w:t xml:space="preserve"> as</w:t>
        </w:r>
      </w:ins>
      <w:ins w:id="212" w:author="Ap van Dongeren" w:date="2015-02-13T14:12:00Z">
        <w:r w:rsidR="00C62831">
          <w:t xml:space="preserve"> the two short-wave components force one difference (</w:t>
        </w:r>
        <w:proofErr w:type="spellStart"/>
        <w:r w:rsidR="00C62831">
          <w:t>infragravity</w:t>
        </w:r>
        <w:proofErr w:type="spellEnd"/>
        <w:r w:rsidR="00C62831">
          <w:t>) wave period</w:t>
        </w:r>
      </w:ins>
      <w:r w:rsidR="00543743">
        <w:t xml:space="preserve">. </w:t>
      </w:r>
      <w:r w:rsidR="00CF01AB">
        <w:t xml:space="preserve">The user needs to specify </w:t>
      </w:r>
      <w:del w:id="213" w:author="Ap van Dongeren" w:date="2015-02-13T14:13:00Z">
        <w:r w:rsidR="00CF01AB" w:rsidDel="00C62831">
          <w:delText>on top of that</w:delText>
        </w:r>
      </w:del>
      <w:ins w:id="214" w:author="Ap van Dongeren" w:date="2015-02-13T14:13:00Z">
        <w:r w:rsidR="00C62831">
          <w:t>not only</w:t>
        </w:r>
      </w:ins>
      <w:r w:rsidR="00CF01AB">
        <w:t xml:space="preserve"> variables of the stationary situation </w:t>
      </w:r>
      <w:ins w:id="215" w:author="Ap van Dongeren" w:date="2015-02-13T14:13:00Z">
        <w:r w:rsidR="00C62831">
          <w:t xml:space="preserve">but </w:t>
        </w:r>
      </w:ins>
      <w:r w:rsidR="00CF01AB">
        <w:t>also a wave period for the long wave.</w:t>
      </w:r>
      <w:r w:rsidR="008C0875">
        <w:t xml:space="preserve"> This wave period will be used to calculate the long wave based on the theory of </w:t>
      </w:r>
      <w:proofErr w:type="spellStart"/>
      <w:r w:rsidR="008C0875">
        <w:t>L</w:t>
      </w:r>
      <w:r w:rsidR="008C0875" w:rsidRPr="008C0875">
        <w:t>ongu</w:t>
      </w:r>
      <w:r w:rsidR="008C0875">
        <w:t>et</w:t>
      </w:r>
      <w:proofErr w:type="spellEnd"/>
      <w:r w:rsidR="008C0875">
        <w:t>-Higgins and Stewart</w:t>
      </w:r>
      <w:del w:id="216" w:author="Ap van Dongeren" w:date="2015-02-13T14:13:00Z">
        <w:r w:rsidR="008C0875" w:rsidDel="00C62831">
          <w:delText>’s</w:delText>
        </w:r>
      </w:del>
      <w:r w:rsidR="008C0875">
        <w:t xml:space="preserve"> (1964).</w:t>
      </w:r>
    </w:p>
    <w:p w:rsidR="00543743" w:rsidRDefault="00543743" w:rsidP="00541B22">
      <w:pPr>
        <w:spacing w:line="240" w:lineRule="auto"/>
        <w:ind w:left="510"/>
      </w:pPr>
    </w:p>
    <w:p w:rsidR="00543743" w:rsidRDefault="00543743" w:rsidP="00541B22">
      <w:pPr>
        <w:numPr>
          <w:ilvl w:val="0"/>
          <w:numId w:val="27"/>
        </w:numPr>
        <w:spacing w:line="240" w:lineRule="auto"/>
      </w:pPr>
      <w:r w:rsidRPr="00E644CB">
        <w:rPr>
          <w:u w:val="single"/>
        </w:rPr>
        <w:t>Time series of waves</w:t>
      </w:r>
      <w:r>
        <w:t>. The user can s</w:t>
      </w:r>
      <w:r w:rsidRPr="00543743">
        <w:t xml:space="preserve">pecify the variation in time </w:t>
      </w:r>
      <w:r w:rsidR="008C0875">
        <w:t>of the</w:t>
      </w:r>
      <w:r w:rsidRPr="00543743">
        <w:t xml:space="preserve"> wave energy</w:t>
      </w:r>
      <w:r w:rsidR="008C0875">
        <w:t>.</w:t>
      </w:r>
    </w:p>
    <w:p w:rsidR="00FB0F87" w:rsidRDefault="00FB0F87" w:rsidP="00541B22">
      <w:pPr>
        <w:numPr>
          <w:ilvl w:val="1"/>
          <w:numId w:val="27"/>
        </w:numPr>
        <w:spacing w:line="240" w:lineRule="auto"/>
      </w:pPr>
      <w:r>
        <w:t xml:space="preserve">First-order time series of waves (keyword </w:t>
      </w:r>
      <w:proofErr w:type="spellStart"/>
      <w:r w:rsidRPr="00543743">
        <w:rPr>
          <w:i/>
        </w:rPr>
        <w:t>instat</w:t>
      </w:r>
      <w:proofErr w:type="spellEnd"/>
      <w:r w:rsidRPr="00543743">
        <w:rPr>
          <w:i/>
        </w:rPr>
        <w:t>=</w:t>
      </w:r>
      <w:commentRangeStart w:id="217"/>
      <w:r w:rsidR="0076281C" w:rsidRPr="00543743">
        <w:rPr>
          <w:i/>
        </w:rPr>
        <w:t>ts_1</w:t>
      </w:r>
      <w:r>
        <w:t>)</w:t>
      </w:r>
      <w:r w:rsidR="00543743">
        <w:t xml:space="preserve">. </w:t>
      </w:r>
      <w:r w:rsidR="008C0875">
        <w:t xml:space="preserve">XBeach will calculate the bound long wave based on the theory of </w:t>
      </w:r>
      <w:proofErr w:type="spellStart"/>
      <w:r w:rsidR="008C0875" w:rsidRPr="008C0875">
        <w:t>Longu</w:t>
      </w:r>
      <w:r w:rsidR="008C0875">
        <w:t>et</w:t>
      </w:r>
      <w:proofErr w:type="spellEnd"/>
      <w:r w:rsidR="008C0875">
        <w:t>-Higgins and Stewart</w:t>
      </w:r>
      <w:del w:id="218" w:author="Ap van Dongeren" w:date="2015-02-13T14:13:00Z">
        <w:r w:rsidR="008C0875" w:rsidDel="00C62831">
          <w:delText>’s</w:delText>
        </w:r>
      </w:del>
      <w:r w:rsidR="008C0875">
        <w:t xml:space="preserve"> (1964).</w:t>
      </w:r>
    </w:p>
    <w:p w:rsidR="00526BA1" w:rsidRDefault="00FB0F87" w:rsidP="00541B22">
      <w:pPr>
        <w:numPr>
          <w:ilvl w:val="1"/>
          <w:numId w:val="27"/>
        </w:numPr>
        <w:spacing w:line="240" w:lineRule="auto"/>
      </w:pPr>
      <w:r>
        <w:t xml:space="preserve">Second-order time series of waves (keyword </w:t>
      </w:r>
      <w:proofErr w:type="spellStart"/>
      <w:r w:rsidRPr="00DD5E03">
        <w:rPr>
          <w:i/>
        </w:rPr>
        <w:t>instat</w:t>
      </w:r>
      <w:proofErr w:type="spellEnd"/>
      <w:r w:rsidRPr="00DD5E03">
        <w:rPr>
          <w:i/>
        </w:rPr>
        <w:t>=</w:t>
      </w:r>
      <w:r w:rsidR="0076281C">
        <w:rPr>
          <w:i/>
        </w:rPr>
        <w:t>ts_2</w:t>
      </w:r>
      <w:r>
        <w:t>)</w:t>
      </w:r>
      <w:r w:rsidR="00CF01AB">
        <w:t>.</w:t>
      </w:r>
      <w:r w:rsidR="008C0875">
        <w:t xml:space="preserve"> The bound long wave is specified by the user via a long wave elevation.</w:t>
      </w:r>
      <w:commentRangeEnd w:id="217"/>
      <w:r w:rsidR="001F0D99">
        <w:rPr>
          <w:rStyle w:val="CommentReference"/>
        </w:rPr>
        <w:commentReference w:id="217"/>
      </w:r>
    </w:p>
    <w:p w:rsidR="00543743" w:rsidRDefault="00543743" w:rsidP="00541B22">
      <w:pPr>
        <w:spacing w:line="240" w:lineRule="auto"/>
        <w:ind w:left="510"/>
      </w:pPr>
    </w:p>
    <w:p w:rsidR="00C330D4" w:rsidRDefault="00FB0F87" w:rsidP="00541B22">
      <w:pPr>
        <w:numPr>
          <w:ilvl w:val="0"/>
          <w:numId w:val="27"/>
        </w:numPr>
        <w:spacing w:line="240" w:lineRule="auto"/>
      </w:pPr>
      <w:r w:rsidRPr="00E644CB">
        <w:rPr>
          <w:u w:val="single"/>
        </w:rPr>
        <w:t>Boundary conditions for non-hydrostatic</w:t>
      </w:r>
      <w:ins w:id="219" w:author="Ap van Dongeren" w:date="2015-02-13T14:14:00Z">
        <w:r w:rsidR="001F0D99">
          <w:rPr>
            <w:u w:val="single"/>
          </w:rPr>
          <w:t xml:space="preserve"> model</w:t>
        </w:r>
      </w:ins>
      <w:r>
        <w:t xml:space="preserve"> (keyword </w:t>
      </w:r>
      <w:proofErr w:type="spellStart"/>
      <w:r w:rsidRPr="00DD5E03">
        <w:rPr>
          <w:i/>
        </w:rPr>
        <w:t>instat</w:t>
      </w:r>
      <w:proofErr w:type="spellEnd"/>
      <w:r w:rsidRPr="00DD5E03">
        <w:rPr>
          <w:i/>
        </w:rPr>
        <w:t>=</w:t>
      </w:r>
      <w:proofErr w:type="spellStart"/>
      <w:r w:rsidR="0076281C">
        <w:rPr>
          <w:i/>
        </w:rPr>
        <w:t>ts_nonh</w:t>
      </w:r>
      <w:proofErr w:type="spellEnd"/>
      <w:r>
        <w:t>)</w:t>
      </w:r>
    </w:p>
    <w:p w:rsidR="00C330D4" w:rsidRDefault="009843B6" w:rsidP="00541B22">
      <w:pPr>
        <w:spacing w:line="240" w:lineRule="auto"/>
        <w:ind w:left="510"/>
      </w:pPr>
      <w:r>
        <w:t xml:space="preserve">Specify the variation in time of the </w:t>
      </w:r>
      <w:r w:rsidR="00F74A5C">
        <w:t xml:space="preserve">horizontal velocity, vertical velocity and the </w:t>
      </w:r>
      <w:r>
        <w:t>free surface elevation</w:t>
      </w:r>
      <w:r w:rsidR="00F74A5C">
        <w:t xml:space="preserve">. Last two terms are optional.  </w:t>
      </w:r>
    </w:p>
    <w:p w:rsidR="00E644CB" w:rsidRDefault="00E644CB" w:rsidP="00541B22">
      <w:pPr>
        <w:spacing w:line="240" w:lineRule="auto"/>
      </w:pPr>
    </w:p>
    <w:p w:rsidR="00FB0F87" w:rsidRPr="00FB0F87" w:rsidRDefault="009843B6" w:rsidP="00541B22">
      <w:pPr>
        <w:numPr>
          <w:ilvl w:val="0"/>
          <w:numId w:val="27"/>
        </w:numPr>
        <w:spacing w:line="240" w:lineRule="auto"/>
      </w:pPr>
      <w:r w:rsidRPr="00E644CB">
        <w:rPr>
          <w:u w:val="single"/>
        </w:rPr>
        <w:t xml:space="preserve">No </w:t>
      </w:r>
      <w:r w:rsidR="00FB0F87" w:rsidRPr="00E644CB">
        <w:rPr>
          <w:u w:val="single"/>
        </w:rPr>
        <w:t>wave boundary conditions</w:t>
      </w:r>
      <w:r w:rsidR="00FB0F87">
        <w:t xml:space="preserve"> (keyword </w:t>
      </w:r>
      <w:proofErr w:type="spellStart"/>
      <w:r w:rsidR="00FB0F87" w:rsidRPr="00C330D4">
        <w:rPr>
          <w:i/>
        </w:rPr>
        <w:t>instat</w:t>
      </w:r>
      <w:proofErr w:type="spellEnd"/>
      <w:r w:rsidR="00FB0F87" w:rsidRPr="00C330D4">
        <w:rPr>
          <w:i/>
        </w:rPr>
        <w:t>=</w:t>
      </w:r>
      <w:r w:rsidR="0076281C" w:rsidRPr="00C330D4">
        <w:rPr>
          <w:i/>
        </w:rPr>
        <w:t>off</w:t>
      </w:r>
      <w:r w:rsidR="00FB0F87" w:rsidRPr="00C330D4">
        <w:rPr>
          <w:i/>
        </w:rPr>
        <w:t>)</w:t>
      </w:r>
    </w:p>
    <w:p w:rsidR="00FB0F87" w:rsidRDefault="00FB0F87" w:rsidP="00541B22">
      <w:pPr>
        <w:spacing w:line="240" w:lineRule="auto"/>
        <w:ind w:left="510"/>
      </w:pPr>
      <w:r w:rsidRPr="00FB0F87">
        <w:t>This is a simple no wave action boundary condition. It still allows for</w:t>
      </w:r>
      <w:r>
        <w:t xml:space="preserve"> a tidal record to be specified, however this trough the zs0file parameter.</w:t>
      </w:r>
    </w:p>
    <w:p w:rsidR="00526BA1" w:rsidRDefault="00526BA1" w:rsidP="00541B22">
      <w:pPr>
        <w:spacing w:line="240" w:lineRule="auto"/>
      </w:pPr>
    </w:p>
    <w:p w:rsidR="00F74A5C" w:rsidRDefault="00F74A5C" w:rsidP="00541B22">
      <w:pPr>
        <w:spacing w:line="240" w:lineRule="auto"/>
      </w:pPr>
      <w:r w:rsidRPr="00F74A5C">
        <w:t>If the user does not wish to recalculate boundary condition files or specifically wants to reuse the boundary condition files of another XBeach simulation</w:t>
      </w:r>
      <w:ins w:id="220" w:author="Ap van Dongeren" w:date="2015-02-13T14:14:00Z">
        <w:r w:rsidR="001F0D99">
          <w:t xml:space="preserve">, </w:t>
        </w:r>
        <w:proofErr w:type="spellStart"/>
        <w:r w:rsidR="001F0D99">
          <w:t>the</w:t>
        </w:r>
      </w:ins>
      <w:del w:id="221" w:author="Ap van Dongeren" w:date="2015-02-13T14:14:00Z">
        <w:r w:rsidRPr="00F74A5C" w:rsidDel="001F0D99">
          <w:delText xml:space="preserve"> (</w:delText>
        </w:r>
      </w:del>
      <w:r w:rsidRPr="00F74A5C">
        <w:t>keyword</w:t>
      </w:r>
      <w:proofErr w:type="spellEnd"/>
      <w:r w:rsidRPr="00F74A5C">
        <w:t xml:space="preserve">: </w:t>
      </w:r>
      <w:proofErr w:type="spellStart"/>
      <w:r w:rsidRPr="00C97713">
        <w:rPr>
          <w:i/>
        </w:rPr>
        <w:t>instat</w:t>
      </w:r>
      <w:proofErr w:type="spellEnd"/>
      <w:r w:rsidRPr="00C97713">
        <w:rPr>
          <w:i/>
        </w:rPr>
        <w:t>=reuse</w:t>
      </w:r>
      <w:ins w:id="222" w:author="Ap van Dongeren" w:date="2015-02-13T14:14:00Z">
        <w:r w:rsidR="001F0D99">
          <w:t xml:space="preserve"> should be used</w:t>
        </w:r>
      </w:ins>
      <w:bookmarkStart w:id="223" w:name="_GoBack"/>
      <w:bookmarkEnd w:id="223"/>
      <w:del w:id="224" w:author="Ap van Dongeren" w:date="2015-02-13T14:14:00Z">
        <w:r w:rsidRPr="00F74A5C" w:rsidDel="001F0D99">
          <w:delText>)</w:delText>
        </w:r>
      </w:del>
      <w:r w:rsidRPr="00F74A5C">
        <w:t>. No further wave boundary condition data need be given. Obviously, the calculation grid should remain the same between runs, as the angles and number of grid points are embedded in the boundary condition files.</w:t>
      </w:r>
    </w:p>
    <w:p w:rsidR="00526BA1" w:rsidRDefault="00526BA1" w:rsidP="00541B22">
      <w:pPr>
        <w:spacing w:line="240" w:lineRule="auto"/>
      </w:pPr>
    </w:p>
    <w:p w:rsidR="008E05D9" w:rsidRPr="005149BD" w:rsidRDefault="008E05D9" w:rsidP="00541B22">
      <w:pPr>
        <w:pStyle w:val="Heading3"/>
        <w:jc w:val="both"/>
      </w:pPr>
      <w:bookmarkStart w:id="225" w:name="_Ref410738048"/>
      <w:bookmarkStart w:id="226" w:name="_Toc410896310"/>
      <w:r w:rsidRPr="005149BD">
        <w:t>Lateral boundary conditions</w:t>
      </w:r>
      <w:bookmarkEnd w:id="225"/>
      <w:bookmarkEnd w:id="226"/>
    </w:p>
    <w:p w:rsidR="008E05D9" w:rsidRPr="005149BD" w:rsidRDefault="008E05D9" w:rsidP="00541B22">
      <w:pPr>
        <w:spacing w:line="240" w:lineRule="auto"/>
        <w:rPr>
          <w:color w:val="FF0000"/>
        </w:rPr>
      </w:pPr>
      <w:r w:rsidRPr="005149BD">
        <w:rPr>
          <w:color w:val="FF0000"/>
        </w:rPr>
        <w:t>Dano</w:t>
      </w:r>
    </w:p>
    <w:p w:rsidR="008E05D9" w:rsidRPr="005149BD" w:rsidRDefault="008E05D9" w:rsidP="00541B22">
      <w:pPr>
        <w:pStyle w:val="Heading2"/>
        <w:jc w:val="both"/>
      </w:pPr>
      <w:bookmarkStart w:id="227" w:name="_Toc410896311"/>
      <w:r w:rsidRPr="005149BD">
        <w:t>Shallow water equations</w:t>
      </w:r>
      <w:bookmarkEnd w:id="227"/>
    </w:p>
    <w:p w:rsidR="008E05D9" w:rsidRPr="005149BD" w:rsidRDefault="008E05D9" w:rsidP="00541B22">
      <w:pPr>
        <w:pStyle w:val="Heading3"/>
        <w:jc w:val="both"/>
      </w:pPr>
      <w:bookmarkStart w:id="228" w:name="_Toc410896312"/>
      <w:r w:rsidRPr="005149BD">
        <w:t>Absorbing-generating</w:t>
      </w:r>
      <w:bookmarkEnd w:id="228"/>
    </w:p>
    <w:p w:rsidR="008E05D9" w:rsidRPr="005149BD" w:rsidRDefault="008E05D9" w:rsidP="00541B22">
      <w:pPr>
        <w:spacing w:line="240" w:lineRule="auto"/>
        <w:rPr>
          <w:color w:val="FF0000"/>
        </w:rPr>
      </w:pPr>
      <w:proofErr w:type="gramStart"/>
      <w:r w:rsidRPr="005149BD">
        <w:rPr>
          <w:color w:val="FF0000"/>
        </w:rPr>
        <w:t>Ap</w:t>
      </w:r>
      <w:proofErr w:type="gramEnd"/>
      <w:r w:rsidRPr="005149BD">
        <w:rPr>
          <w:color w:val="FF0000"/>
        </w:rPr>
        <w:t xml:space="preserve"> met appendix</w:t>
      </w:r>
    </w:p>
    <w:p w:rsidR="008E05D9" w:rsidRPr="005149BD" w:rsidRDefault="008E05D9" w:rsidP="00541B22">
      <w:pPr>
        <w:pStyle w:val="Heading3"/>
        <w:jc w:val="both"/>
        <w:rPr>
          <w:color w:val="FF0000"/>
        </w:rPr>
      </w:pPr>
      <w:bookmarkStart w:id="229" w:name="_Toc410896313"/>
      <w:r w:rsidRPr="005149BD">
        <w:t>River and point discharge</w:t>
      </w:r>
      <w:bookmarkEnd w:id="229"/>
    </w:p>
    <w:p w:rsidR="008E05D9" w:rsidRPr="005149BD" w:rsidRDefault="008E05D9" w:rsidP="00541B22">
      <w:pPr>
        <w:spacing w:line="240" w:lineRule="auto"/>
      </w:pPr>
      <w:r w:rsidRPr="005149BD">
        <w:rPr>
          <w:color w:val="FF0000"/>
        </w:rPr>
        <w:t>Bas</w:t>
      </w:r>
    </w:p>
    <w:p w:rsidR="008E05D9" w:rsidRPr="005149BD" w:rsidRDefault="008E05D9" w:rsidP="00541B22">
      <w:pPr>
        <w:pStyle w:val="Heading3"/>
        <w:jc w:val="both"/>
      </w:pPr>
      <w:bookmarkStart w:id="230" w:name="_Toc410896314"/>
      <w:r w:rsidRPr="005149BD">
        <w:t>Ship motion</w:t>
      </w:r>
      <w:bookmarkEnd w:id="230"/>
    </w:p>
    <w:p w:rsidR="008E05D9" w:rsidRPr="005149BD" w:rsidRDefault="008E05D9" w:rsidP="00541B22">
      <w:pPr>
        <w:spacing w:line="240" w:lineRule="auto"/>
      </w:pPr>
      <w:r w:rsidRPr="005149BD">
        <w:rPr>
          <w:color w:val="FF0000"/>
        </w:rPr>
        <w:t>Dano</w:t>
      </w:r>
    </w:p>
    <w:p w:rsidR="008E05D9" w:rsidRPr="005149BD" w:rsidRDefault="008E05D9" w:rsidP="00541B22">
      <w:pPr>
        <w:pStyle w:val="Heading3"/>
        <w:jc w:val="both"/>
      </w:pPr>
      <w:bookmarkStart w:id="231" w:name="_Toc410896315"/>
      <w:r w:rsidRPr="005149BD">
        <w:t>Lateral boundaries</w:t>
      </w:r>
      <w:bookmarkEnd w:id="231"/>
    </w:p>
    <w:p w:rsidR="008E05D9" w:rsidRDefault="008E05D9" w:rsidP="00541B22">
      <w:pPr>
        <w:spacing w:line="240" w:lineRule="auto"/>
        <w:rPr>
          <w:color w:val="FF0000"/>
        </w:rPr>
      </w:pPr>
      <w:r w:rsidRPr="005149BD">
        <w:rPr>
          <w:color w:val="FF0000"/>
        </w:rPr>
        <w:t>Kees</w:t>
      </w:r>
    </w:p>
    <w:p w:rsidR="00E07BFB" w:rsidRDefault="00E07BFB" w:rsidP="00541B22">
      <w:pPr>
        <w:spacing w:line="240" w:lineRule="auto"/>
        <w:rPr>
          <w:color w:val="FF0000"/>
        </w:rPr>
      </w:pPr>
    </w:p>
    <w:p w:rsidR="00E07BFB" w:rsidRDefault="00E07BFB" w:rsidP="00541B22">
      <w:pPr>
        <w:spacing w:line="240" w:lineRule="auto"/>
      </w:pPr>
      <w:r>
        <w:t>Lateral boundaries are the boundaries perpendicular to the coastline. Usually these are artificial, because the model domain is limited but the physical coast will continue. At these boundaries we need to prescribe information about the area beyond the numerical model domain in such a way that the boundary condition does not influence the results in an adverse way. The best way (XBeach default) to do this is to prescribe so-called “no-gradient” or Neumann boundaries, which state that there is locally no change in surface elevation and velocity.</w:t>
      </w:r>
    </w:p>
    <w:p w:rsidR="00E07BFB" w:rsidRDefault="00E07BFB" w:rsidP="00541B22">
      <w:pPr>
        <w:spacing w:line="240" w:lineRule="auto"/>
      </w:pPr>
    </w:p>
    <w:p w:rsidR="00E07BFB" w:rsidRDefault="00E07BFB" w:rsidP="00541B22">
      <w:pPr>
        <w:spacing w:line="240" w:lineRule="auto"/>
      </w:pPr>
      <w:r>
        <w:t xml:space="preserve">These boundary conditions are activated where the longshore water level gradient is prescribed. The alongshore gradient is prescribed by the difference in specified water levels at the offshore corner points, divided by the alongshore length of the domain. This type of Neumann boundary condition has been shown to work quite well with (quasi-) stationary situations, where the coast can be assumed to be uniform alongshore outside the model domain. So far we have found that also in case of obliquely incident wave groups this kind of boundary conditions appears to give reasonable results when a shadow zone is taken into account. This means that regions where the boundary conditions are not fully enforced the results are not taken into account. </w:t>
      </w:r>
    </w:p>
    <w:p w:rsidR="00E07BFB" w:rsidRDefault="00E07BFB" w:rsidP="00541B22">
      <w:pPr>
        <w:spacing w:line="240" w:lineRule="auto"/>
      </w:pPr>
    </w:p>
    <w:p w:rsidR="00E07BFB" w:rsidRDefault="00E07BFB" w:rsidP="00541B22">
      <w:pPr>
        <w:spacing w:line="240" w:lineRule="auto"/>
      </w:pPr>
      <w:r>
        <w:t xml:space="preserve">Neumann boundaries can be individually defined (left=0 and right=0). Simple no-flux boundary conditions (walls) can also be applied (left=1 and right=1). </w:t>
      </w:r>
    </w:p>
    <w:p w:rsidR="00E07BFB" w:rsidRDefault="00E07BFB" w:rsidP="00541B22">
      <w:pPr>
        <w:spacing w:line="240" w:lineRule="auto"/>
      </w:pPr>
    </w:p>
    <w:p w:rsidR="00E07BFB" w:rsidRDefault="00E07BFB" w:rsidP="00541B22">
      <w:pPr>
        <w:spacing w:line="240" w:lineRule="auto"/>
      </w:pPr>
      <w:r>
        <w:t>Remarks Kees:</w:t>
      </w:r>
    </w:p>
    <w:p w:rsidR="00E07BFB" w:rsidRDefault="00E07BFB" w:rsidP="00541B22">
      <w:pPr>
        <w:numPr>
          <w:ilvl w:val="0"/>
          <w:numId w:val="13"/>
        </w:numPr>
        <w:spacing w:line="240" w:lineRule="auto"/>
        <w:rPr>
          <w:color w:val="FF0000"/>
        </w:rPr>
      </w:pPr>
      <w:r w:rsidRPr="00E07BFB">
        <w:rPr>
          <w:color w:val="FF0000"/>
        </w:rPr>
        <w:t>Is this still true? ‘Wall boundary conditions are preferred over Neumann boundary conditions in 1D (cross-shore) models.’</w:t>
      </w:r>
    </w:p>
    <w:p w:rsidR="00E07BFB" w:rsidRPr="00E07BFB" w:rsidRDefault="00974E57" w:rsidP="00541B22">
      <w:pPr>
        <w:numPr>
          <w:ilvl w:val="0"/>
          <w:numId w:val="13"/>
        </w:numPr>
        <w:spacing w:line="240" w:lineRule="auto"/>
        <w:rPr>
          <w:color w:val="FF0000"/>
        </w:rPr>
      </w:pPr>
      <w:r>
        <w:rPr>
          <w:color w:val="FF0000"/>
        </w:rPr>
        <w:t>Development to-do: c</w:t>
      </w:r>
      <w:r w:rsidR="00E07BFB" w:rsidRPr="00E07BFB">
        <w:rPr>
          <w:color w:val="FF0000"/>
        </w:rPr>
        <w:t>yclic lateral boundaries</w:t>
      </w:r>
    </w:p>
    <w:p w:rsidR="008E05D9" w:rsidRPr="005149BD" w:rsidRDefault="008E05D9" w:rsidP="00541B22">
      <w:pPr>
        <w:pStyle w:val="Heading3"/>
        <w:jc w:val="both"/>
      </w:pPr>
      <w:bookmarkStart w:id="232" w:name="_Toc410896316"/>
      <w:r w:rsidRPr="005149BD">
        <w:t>Tide and surge</w:t>
      </w:r>
      <w:bookmarkEnd w:id="232"/>
    </w:p>
    <w:p w:rsidR="008E05D9" w:rsidRDefault="008E05D9" w:rsidP="00541B22">
      <w:pPr>
        <w:spacing w:line="240" w:lineRule="auto"/>
        <w:rPr>
          <w:color w:val="FF0000"/>
        </w:rPr>
      </w:pPr>
      <w:r w:rsidRPr="005149BD">
        <w:rPr>
          <w:color w:val="FF0000"/>
        </w:rPr>
        <w:t>Kees</w:t>
      </w:r>
    </w:p>
    <w:p w:rsidR="00581079" w:rsidRDefault="00581079" w:rsidP="00541B22">
      <w:pPr>
        <w:spacing w:line="240" w:lineRule="auto"/>
        <w:rPr>
          <w:color w:val="FF0000"/>
        </w:rPr>
      </w:pPr>
    </w:p>
    <w:p w:rsidR="00581079" w:rsidRPr="00581079" w:rsidRDefault="00581079" w:rsidP="00541B22">
      <w:pPr>
        <w:spacing w:line="240" w:lineRule="auto"/>
      </w:pPr>
      <w:r w:rsidRPr="00581079">
        <w:t>XBeach can take in up to four time-vary tidal signals to be applied to the four boundaries (offshore</w:t>
      </w:r>
      <w:r>
        <w:t>-left</w:t>
      </w:r>
      <w:r w:rsidRPr="00581079">
        <w:t>, backshore</w:t>
      </w:r>
      <w:r>
        <w:t>-left</w:t>
      </w:r>
      <w:r w:rsidRPr="00581079">
        <w:t xml:space="preserve">, </w:t>
      </w:r>
      <w:r>
        <w:t>backshore-right</w:t>
      </w:r>
      <w:r w:rsidRPr="00581079">
        <w:t xml:space="preserve">, </w:t>
      </w:r>
      <w:r>
        <w:t>offshore-right</w:t>
      </w:r>
      <w:r w:rsidRPr="00581079">
        <w:t>).  A time-varying water level signal is read into XBeach by reading the specified file in zs0file. The input signal will be interpolated to the local time step of the simulation; therefore the signals only need to be long enough and temporally-fine enough to resolve the water level phenomenon of interest (i.e. tide variations, surge event).</w:t>
      </w:r>
    </w:p>
    <w:p w:rsidR="00581079" w:rsidRPr="00581079" w:rsidRDefault="00581079" w:rsidP="00541B22">
      <w:pPr>
        <w:spacing w:line="240" w:lineRule="auto"/>
      </w:pPr>
    </w:p>
    <w:p w:rsidR="00581079" w:rsidRPr="00581079" w:rsidRDefault="00581079" w:rsidP="00541B22">
      <w:pPr>
        <w:spacing w:line="240" w:lineRule="auto"/>
      </w:pPr>
      <w:r w:rsidRPr="00581079">
        <w:t>There are now four options for handling the tidal and/or surge contribution to the boundaries:</w:t>
      </w:r>
    </w:p>
    <w:p w:rsidR="00E07BFB" w:rsidRDefault="00581079" w:rsidP="00541B22">
      <w:pPr>
        <w:pStyle w:val="ListParagraph"/>
        <w:numPr>
          <w:ilvl w:val="0"/>
          <w:numId w:val="22"/>
        </w:numPr>
        <w:spacing w:line="240" w:lineRule="auto"/>
      </w:pPr>
      <w:r w:rsidRPr="00581079">
        <w:t xml:space="preserve">Uniform water level (keyword: </w:t>
      </w:r>
      <w:proofErr w:type="spellStart"/>
      <w:r w:rsidRPr="00E07BFB">
        <w:rPr>
          <w:i/>
        </w:rPr>
        <w:t>tideloc</w:t>
      </w:r>
      <w:proofErr w:type="spellEnd"/>
      <w:r w:rsidRPr="00E07BFB">
        <w:rPr>
          <w:i/>
        </w:rPr>
        <w:t>=0</w:t>
      </w:r>
      <w:r w:rsidRPr="00581079">
        <w:t>)</w:t>
      </w:r>
    </w:p>
    <w:p w:rsidR="00E07BFB" w:rsidRDefault="00581079" w:rsidP="00541B22">
      <w:pPr>
        <w:pStyle w:val="ListParagraph"/>
        <w:numPr>
          <w:ilvl w:val="0"/>
          <w:numId w:val="22"/>
        </w:numPr>
        <w:spacing w:line="240" w:lineRule="auto"/>
      </w:pPr>
      <w:r w:rsidRPr="00581079">
        <w:t xml:space="preserve">One time-varying water level signal (keyword: </w:t>
      </w:r>
      <w:proofErr w:type="spellStart"/>
      <w:r w:rsidRPr="00E07BFB">
        <w:rPr>
          <w:i/>
        </w:rPr>
        <w:t>tideloc</w:t>
      </w:r>
      <w:proofErr w:type="spellEnd"/>
      <w:r w:rsidRPr="00E07BFB">
        <w:rPr>
          <w:i/>
        </w:rPr>
        <w:t>=1</w:t>
      </w:r>
      <w:r w:rsidRPr="00581079">
        <w:t>)</w:t>
      </w:r>
    </w:p>
    <w:p w:rsidR="00E07BFB" w:rsidRDefault="00581079" w:rsidP="00541B22">
      <w:pPr>
        <w:pStyle w:val="ListParagraph"/>
        <w:numPr>
          <w:ilvl w:val="0"/>
          <w:numId w:val="22"/>
        </w:numPr>
        <w:spacing w:line="240" w:lineRule="auto"/>
      </w:pPr>
      <w:r w:rsidRPr="00581079">
        <w:t xml:space="preserve">Two time-varying water level signals, which requires point of application indication. (keyword: </w:t>
      </w:r>
      <w:proofErr w:type="spellStart"/>
      <w:r w:rsidRPr="00E07BFB">
        <w:rPr>
          <w:i/>
        </w:rPr>
        <w:t>tideloc</w:t>
      </w:r>
      <w:proofErr w:type="spellEnd"/>
      <w:r w:rsidRPr="00E07BFB">
        <w:rPr>
          <w:i/>
        </w:rPr>
        <w:t>=2</w:t>
      </w:r>
      <w:r w:rsidRPr="00581079">
        <w:t>)</w:t>
      </w:r>
    </w:p>
    <w:p w:rsidR="00581079" w:rsidRPr="00581079" w:rsidRDefault="00581079" w:rsidP="00541B22">
      <w:pPr>
        <w:pStyle w:val="ListParagraph"/>
        <w:numPr>
          <w:ilvl w:val="0"/>
          <w:numId w:val="22"/>
        </w:numPr>
        <w:spacing w:line="240" w:lineRule="auto"/>
      </w:pPr>
      <w:r w:rsidRPr="00581079">
        <w:t xml:space="preserve">Four time-varying water level signals (keyword: </w:t>
      </w:r>
      <w:proofErr w:type="spellStart"/>
      <w:r w:rsidRPr="00E07BFB">
        <w:rPr>
          <w:i/>
        </w:rPr>
        <w:t>tideloc</w:t>
      </w:r>
      <w:proofErr w:type="spellEnd"/>
      <w:r w:rsidRPr="00E07BFB">
        <w:rPr>
          <w:i/>
        </w:rPr>
        <w:t>=4</w:t>
      </w:r>
      <w:r w:rsidRPr="00581079">
        <w:t>)</w:t>
      </w:r>
    </w:p>
    <w:p w:rsidR="00581079" w:rsidRPr="00581079" w:rsidRDefault="00581079" w:rsidP="00541B22">
      <w:pPr>
        <w:spacing w:line="240" w:lineRule="auto"/>
      </w:pPr>
    </w:p>
    <w:p w:rsidR="00581079" w:rsidRDefault="00581079" w:rsidP="00541B22">
      <w:pPr>
        <w:spacing w:line="240" w:lineRule="auto"/>
      </w:pPr>
      <w:r w:rsidRPr="00581079">
        <w:t xml:space="preserve">For the option with </w:t>
      </w:r>
      <w:r w:rsidR="00E07BFB" w:rsidRPr="00581079">
        <w:t>a</w:t>
      </w:r>
      <w:r w:rsidRPr="00581079">
        <w:t xml:space="preserve"> uniform water level the value specified in the params.txt is applied in the complete model domain (keyword: </w:t>
      </w:r>
      <w:r w:rsidRPr="00E07BFB">
        <w:rPr>
          <w:i/>
        </w:rPr>
        <w:t>zs0=</w:t>
      </w:r>
      <w:r w:rsidR="00E07BFB">
        <w:rPr>
          <w:i/>
        </w:rPr>
        <w:t>’</w:t>
      </w:r>
      <w:r w:rsidRPr="00E07BFB">
        <w:rPr>
          <w:i/>
        </w:rPr>
        <w:t>value</w:t>
      </w:r>
      <w:r w:rsidR="00E07BFB">
        <w:rPr>
          <w:i/>
        </w:rPr>
        <w:t>’</w:t>
      </w:r>
      <w:r w:rsidRPr="00581079">
        <w:t xml:space="preserve">). For the option with one time-varying water </w:t>
      </w:r>
      <w:r w:rsidR="00E07BFB" w:rsidRPr="00581079">
        <w:t>level</w:t>
      </w:r>
      <w:r w:rsidRPr="00581079">
        <w:t xml:space="preserve"> signal the specified water level is applied (keyword: </w:t>
      </w:r>
      <w:r w:rsidRPr="00E07BFB">
        <w:rPr>
          <w:i/>
        </w:rPr>
        <w:t xml:space="preserve">zs0file = </w:t>
      </w:r>
      <w:proofErr w:type="spellStart"/>
      <w:r w:rsidRPr="00E07BFB">
        <w:rPr>
          <w:i/>
        </w:rPr>
        <w:t>name_of_your_time_serie</w:t>
      </w:r>
      <w:proofErr w:type="spellEnd"/>
      <w:r w:rsidRPr="00581079">
        <w:t>) t</w:t>
      </w:r>
      <w:r w:rsidR="00E07BFB">
        <w:t xml:space="preserve">o the offshore boundary and a </w:t>
      </w:r>
      <w:r w:rsidRPr="00581079">
        <w:t xml:space="preserve">fixed value is applied at the backshore boundary (keyword: </w:t>
      </w:r>
      <w:r w:rsidRPr="00E07BFB">
        <w:rPr>
          <w:i/>
        </w:rPr>
        <w:t>zs0=value</w:t>
      </w:r>
      <w:r w:rsidRPr="00581079">
        <w:t>). For the option with two time-varying water level signals two water level signals are read</w:t>
      </w:r>
      <w:r w:rsidR="00E07BFB">
        <w:t xml:space="preserve"> from the zs0file</w:t>
      </w:r>
      <w:r w:rsidRPr="00581079">
        <w:t xml:space="preserve">. Note: one tidal record is applied to both sea corners and one tidal record to both land corners. This means there is no alongshore variation. An alongshore variation can be applied when applying four time-varying water level </w:t>
      </w:r>
      <w:r w:rsidR="00E07BFB" w:rsidRPr="00581079">
        <w:t>signals</w:t>
      </w:r>
      <w:r w:rsidRPr="00581079">
        <w:t xml:space="preserve">. </w:t>
      </w:r>
    </w:p>
    <w:p w:rsidR="00E07BFB" w:rsidRDefault="00E07BFB" w:rsidP="00541B22">
      <w:pPr>
        <w:spacing w:line="240" w:lineRule="auto"/>
      </w:pPr>
    </w:p>
    <w:p w:rsidR="00E07BFB" w:rsidRPr="00E07BFB" w:rsidRDefault="00E07BFB" w:rsidP="00541B22">
      <w:pPr>
        <w:spacing w:line="240" w:lineRule="auto"/>
        <w:rPr>
          <w:color w:val="FF0000"/>
        </w:rPr>
      </w:pPr>
      <w:r w:rsidRPr="00E07BFB">
        <w:rPr>
          <w:color w:val="FF0000"/>
        </w:rPr>
        <w:t>Orientation must be address</w:t>
      </w:r>
      <w:r>
        <w:rPr>
          <w:color w:val="FF0000"/>
        </w:rPr>
        <w:t>ed</w:t>
      </w:r>
      <w:r w:rsidRPr="00E07BFB">
        <w:rPr>
          <w:color w:val="FF0000"/>
        </w:rPr>
        <w:t xml:space="preserve"> in the input description!</w:t>
      </w:r>
    </w:p>
    <w:p w:rsidR="008E05D9" w:rsidRPr="005149BD" w:rsidRDefault="008E05D9" w:rsidP="00541B22">
      <w:pPr>
        <w:pStyle w:val="Heading2"/>
        <w:jc w:val="both"/>
      </w:pPr>
      <w:bookmarkStart w:id="233" w:name="_Toc410896317"/>
      <w:r w:rsidRPr="005149BD">
        <w:t>Sediment transport</w:t>
      </w:r>
      <w:bookmarkEnd w:id="233"/>
    </w:p>
    <w:p w:rsidR="008E05D9" w:rsidRPr="005149BD" w:rsidRDefault="008E05D9" w:rsidP="00541B22">
      <w:pPr>
        <w:spacing w:line="240" w:lineRule="auto"/>
      </w:pPr>
      <w:r w:rsidRPr="005149BD">
        <w:t>Dano</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234" w:name="_Toc410896318"/>
      <w:r w:rsidRPr="005149BD">
        <w:t>Input description</w:t>
      </w:r>
      <w:bookmarkEnd w:id="234"/>
    </w:p>
    <w:p w:rsidR="008E05D9" w:rsidRPr="005149BD" w:rsidRDefault="008E05D9" w:rsidP="00541B22">
      <w:pPr>
        <w:spacing w:line="240" w:lineRule="auto"/>
        <w:rPr>
          <w:color w:val="FF0000"/>
        </w:rPr>
      </w:pPr>
      <w:r w:rsidRPr="005149BD">
        <w:rPr>
          <w:color w:val="FF0000"/>
        </w:rPr>
        <w:t xml:space="preserve">Bas - </w:t>
      </w:r>
      <w:proofErr w:type="spellStart"/>
      <w:r w:rsidRPr="005149BD">
        <w:rPr>
          <w:color w:val="FF0000"/>
        </w:rPr>
        <w:t>params</w:t>
      </w:r>
      <w:proofErr w:type="spellEnd"/>
      <w:r w:rsidRPr="005149BD">
        <w:rPr>
          <w:color w:val="FF0000"/>
        </w:rPr>
        <w:t xml:space="preserve"> en attribute files</w:t>
      </w:r>
    </w:p>
    <w:p w:rsidR="008E05D9" w:rsidRPr="005149BD" w:rsidRDefault="008E05D9" w:rsidP="00541B22">
      <w:pPr>
        <w:pStyle w:val="Heading2"/>
        <w:spacing w:line="240" w:lineRule="auto"/>
        <w:jc w:val="both"/>
      </w:pPr>
      <w:bookmarkStart w:id="235" w:name="_Toc410896319"/>
      <w:r w:rsidRPr="005149BD">
        <w:t>General</w:t>
      </w:r>
      <w:bookmarkEnd w:id="235"/>
    </w:p>
    <w:p w:rsidR="008E05D9" w:rsidRPr="005149BD" w:rsidRDefault="008E05D9" w:rsidP="00541B22">
      <w:pPr>
        <w:pStyle w:val="Heading2"/>
        <w:spacing w:line="240" w:lineRule="auto"/>
        <w:jc w:val="both"/>
      </w:pPr>
      <w:bookmarkStart w:id="236" w:name="_Toc410896320"/>
      <w:r w:rsidRPr="005149BD">
        <w:t>Grid and bathymetry</w:t>
      </w:r>
      <w:bookmarkEnd w:id="236"/>
    </w:p>
    <w:p w:rsidR="008E05D9" w:rsidRPr="005149BD" w:rsidRDefault="008E05D9" w:rsidP="00541B22">
      <w:pPr>
        <w:pStyle w:val="Heading2"/>
        <w:spacing w:line="240" w:lineRule="auto"/>
        <w:jc w:val="both"/>
      </w:pPr>
      <w:bookmarkStart w:id="237" w:name="_Ref410802767"/>
      <w:bookmarkStart w:id="238" w:name="_Toc410896321"/>
      <w:r w:rsidRPr="005149BD">
        <w:t>Wave input</w:t>
      </w:r>
      <w:bookmarkEnd w:id="237"/>
      <w:bookmarkEnd w:id="238"/>
    </w:p>
    <w:p w:rsidR="008E05D9" w:rsidRPr="005149BD" w:rsidRDefault="008E05D9" w:rsidP="00541B22">
      <w:pPr>
        <w:pStyle w:val="Heading2"/>
        <w:spacing w:line="240" w:lineRule="auto"/>
        <w:jc w:val="both"/>
      </w:pPr>
      <w:bookmarkStart w:id="239" w:name="_Toc410896322"/>
      <w:r w:rsidRPr="005149BD">
        <w:t>Tide and surge input</w:t>
      </w:r>
      <w:bookmarkEnd w:id="239"/>
    </w:p>
    <w:p w:rsidR="008E05D9" w:rsidRPr="005149BD" w:rsidRDefault="008E05D9" w:rsidP="00541B22">
      <w:pPr>
        <w:pStyle w:val="Heading2"/>
        <w:spacing w:line="240" w:lineRule="auto"/>
        <w:jc w:val="both"/>
      </w:pPr>
      <w:bookmarkStart w:id="240" w:name="_Toc410896323"/>
      <w:r w:rsidRPr="005149BD">
        <w:t>Water level (dam break)</w:t>
      </w:r>
      <w:bookmarkEnd w:id="240"/>
    </w:p>
    <w:p w:rsidR="008E05D9" w:rsidRPr="005149BD" w:rsidRDefault="008E05D9" w:rsidP="00541B22">
      <w:pPr>
        <w:pStyle w:val="Heading2"/>
        <w:spacing w:line="240" w:lineRule="auto"/>
        <w:jc w:val="both"/>
      </w:pPr>
      <w:bookmarkStart w:id="241" w:name="_Toc410896324"/>
      <w:r w:rsidRPr="005149BD">
        <w:t>Wind input</w:t>
      </w:r>
      <w:bookmarkEnd w:id="241"/>
    </w:p>
    <w:p w:rsidR="008E05D9" w:rsidRPr="005149BD" w:rsidRDefault="008E05D9" w:rsidP="00541B22">
      <w:pPr>
        <w:pStyle w:val="Heading2"/>
        <w:spacing w:line="240" w:lineRule="auto"/>
        <w:jc w:val="both"/>
      </w:pPr>
      <w:bookmarkStart w:id="242" w:name="_Toc410896325"/>
      <w:r w:rsidRPr="005149BD">
        <w:t>Sediment input</w:t>
      </w:r>
      <w:bookmarkEnd w:id="242"/>
    </w:p>
    <w:p w:rsidR="008E05D9" w:rsidRPr="005149BD" w:rsidRDefault="008E05D9" w:rsidP="00541B22">
      <w:pPr>
        <w:pStyle w:val="Heading2"/>
        <w:spacing w:line="240" w:lineRule="auto"/>
        <w:jc w:val="both"/>
      </w:pPr>
      <w:bookmarkStart w:id="243" w:name="_Toc410896326"/>
      <w:r w:rsidRPr="005149BD">
        <w:t>Output selection</w:t>
      </w:r>
      <w:bookmarkEnd w:id="243"/>
    </w:p>
    <w:p w:rsidR="008E05D9" w:rsidRPr="005149BD" w:rsidRDefault="008E05D9" w:rsidP="00541B22">
      <w:pPr>
        <w:pStyle w:val="Heading2"/>
        <w:spacing w:line="240" w:lineRule="auto"/>
        <w:jc w:val="both"/>
      </w:pPr>
      <w:bookmarkStart w:id="244" w:name="_Toc410896327"/>
      <w:r w:rsidRPr="005149BD">
        <w:t>Time parameters</w:t>
      </w:r>
      <w:bookmarkEnd w:id="244"/>
    </w:p>
    <w:p w:rsidR="008E05D9" w:rsidRPr="005149BD" w:rsidRDefault="008E05D9" w:rsidP="00541B22">
      <w:pPr>
        <w:pStyle w:val="Heading2"/>
        <w:spacing w:line="240" w:lineRule="auto"/>
        <w:jc w:val="both"/>
      </w:pPr>
      <w:bookmarkStart w:id="245" w:name="_Toc410896328"/>
      <w:r w:rsidRPr="005149BD">
        <w:t>Model coefficients</w:t>
      </w:r>
      <w:bookmarkEnd w:id="245"/>
    </w:p>
    <w:p w:rsidR="008E05D9" w:rsidRPr="005149BD" w:rsidRDefault="008E05D9" w:rsidP="00541B22">
      <w:pPr>
        <w:spacing w:line="240" w:lineRule="auto"/>
        <w:rPr>
          <w:b/>
          <w:iCs/>
          <w:szCs w:val="28"/>
        </w:rPr>
      </w:pPr>
      <w:r w:rsidRPr="005149BD">
        <w:br w:type="page"/>
      </w:r>
    </w:p>
    <w:bookmarkStart w:id="246" w:name="_Toc410896329"/>
    <w:p w:rsidR="003363CC" w:rsidRPr="005149BD" w:rsidRDefault="00C62831" w:rsidP="00541B22">
      <w:pPr>
        <w:pStyle w:val="Heading1"/>
        <w:jc w:val="both"/>
      </w:pPr>
      <w:sdt>
        <w:sdtPr>
          <w:id w:val="239451388"/>
          <w:docPartObj>
            <w:docPartGallery w:val="Bibliographies"/>
            <w:docPartUnique/>
          </w:docPartObj>
        </w:sdtPr>
        <w:sdtContent>
          <w:r w:rsidR="00D745C1" w:rsidRPr="005149BD">
            <w:t>Bibliography</w:t>
          </w:r>
        </w:sdtContent>
      </w:sdt>
      <w:bookmarkEnd w:id="246"/>
    </w:p>
    <w:p w:rsidR="00D745C1" w:rsidRPr="005149BD" w:rsidRDefault="00D745C1"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nl-NL" w:eastAsia="en-US"/>
        </w:rPr>
        <w:t>Holthuijsen</w:t>
      </w:r>
      <w:proofErr w:type="spellEnd"/>
      <w:r w:rsidRPr="005149BD">
        <w:rPr>
          <w:rFonts w:ascii="Arial" w:hAnsi="Arial" w:cs="Arial"/>
          <w:sz w:val="21"/>
          <w:lang w:val="nl-NL" w:eastAsia="en-US"/>
        </w:rPr>
        <w:t xml:space="preserve">, L., Booij, N., &amp; </w:t>
      </w:r>
      <w:proofErr w:type="spellStart"/>
      <w:r w:rsidRPr="005149BD">
        <w:rPr>
          <w:rFonts w:ascii="Arial" w:hAnsi="Arial" w:cs="Arial"/>
          <w:sz w:val="21"/>
          <w:lang w:val="nl-NL" w:eastAsia="en-US"/>
        </w:rPr>
        <w:t>Herbers</w:t>
      </w:r>
      <w:proofErr w:type="spellEnd"/>
      <w:r w:rsidRPr="005149BD">
        <w:rPr>
          <w:rFonts w:ascii="Arial" w:hAnsi="Arial" w:cs="Arial"/>
          <w:sz w:val="21"/>
          <w:lang w:val="nl-NL" w:eastAsia="en-US"/>
        </w:rPr>
        <w:t xml:space="preserve">, T. (1989). </w:t>
      </w:r>
      <w:proofErr w:type="gramStart"/>
      <w:r w:rsidRPr="005149BD">
        <w:rPr>
          <w:rFonts w:ascii="Arial" w:hAnsi="Arial" w:cs="Arial"/>
          <w:sz w:val="21"/>
          <w:lang w:eastAsia="en-US"/>
        </w:rPr>
        <w:t>A prediction model for stationary, short-crested waves in shallow water with ambient currents.</w:t>
      </w:r>
      <w:proofErr w:type="gramEnd"/>
      <w:r w:rsidRPr="005149BD">
        <w:rPr>
          <w:rFonts w:ascii="Arial" w:hAnsi="Arial" w:cs="Arial"/>
          <w:sz w:val="21"/>
          <w:lang w:eastAsia="en-US"/>
        </w:rPr>
        <w:t xml:space="preserve"> Coastal Engineering, 13(1):23-54.</w:t>
      </w:r>
    </w:p>
    <w:p w:rsidR="00241B94" w:rsidRPr="005149BD" w:rsidRDefault="00241B94" w:rsidP="00541B22">
      <w:pPr>
        <w:pStyle w:val="NormalWeb"/>
        <w:ind w:left="480" w:hanging="480"/>
        <w:jc w:val="both"/>
        <w:rPr>
          <w:rFonts w:ascii="Arial" w:hAnsi="Arial" w:cs="Arial"/>
          <w:sz w:val="21"/>
          <w:lang w:eastAsia="en-US"/>
        </w:rPr>
      </w:pPr>
      <w:r w:rsidRPr="005149BD">
        <w:rPr>
          <w:rFonts w:ascii="Arial" w:hAnsi="Arial" w:cs="Arial"/>
          <w:sz w:val="21"/>
          <w:lang w:eastAsia="en-US"/>
        </w:rPr>
        <w:t>Roelvink, J.A. (1993a) Dissipation in random wave groups incident on a beach. Coastal Engineering, pp. 127-150.</w:t>
      </w:r>
    </w:p>
    <w:p w:rsidR="00D745C1" w:rsidRPr="005149BD" w:rsidRDefault="00241B94" w:rsidP="00541B22">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Roelvink, J.A. (1993b) Surf beat and its effect on cross-shore profiles.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Ph.D. Thesis, Delft University of Technology.</w:t>
      </w:r>
      <w:proofErr w:type="gramEnd"/>
    </w:p>
    <w:p w:rsidR="00CB3C11" w:rsidRPr="005149BD" w:rsidRDefault="00CB3C11"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Daly, C., Roelvink, J. A., Van Dongeren, A., Van Thiel de Vries, J. S. M., &amp; McCall, R. (2010). </w:t>
      </w:r>
      <w:proofErr w:type="gramStart"/>
      <w:r w:rsidRPr="005149BD">
        <w:rPr>
          <w:rFonts w:ascii="Arial" w:hAnsi="Arial" w:cs="Arial"/>
          <w:sz w:val="21"/>
          <w:lang w:eastAsia="en-US"/>
        </w:rPr>
        <w:t>Short wave breaking effects on low frequency waves.</w:t>
      </w:r>
      <w:proofErr w:type="gramEnd"/>
      <w:r w:rsidRPr="005149BD">
        <w:rPr>
          <w:rFonts w:ascii="Arial" w:hAnsi="Arial" w:cs="Arial"/>
          <w:sz w:val="21"/>
          <w:lang w:eastAsia="en-US"/>
        </w:rPr>
        <w:t xml:space="preserve"> Proceedings of 32nd International Conference on Coastal Engineering, (1), 1–13.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 xml:space="preserve">Walstra, D. J. R., Roelvink, J., </w:t>
      </w:r>
      <w:proofErr w:type="spellStart"/>
      <w:r w:rsidRPr="005149BD">
        <w:rPr>
          <w:rFonts w:ascii="Arial" w:hAnsi="Arial" w:cs="Arial"/>
          <w:sz w:val="21"/>
          <w:lang w:val="nl-NL" w:eastAsia="en-US"/>
        </w:rPr>
        <w:t>and</w:t>
      </w:r>
      <w:proofErr w:type="spellEnd"/>
      <w:r w:rsidRPr="005149BD">
        <w:rPr>
          <w:rFonts w:ascii="Arial" w:hAnsi="Arial" w:cs="Arial"/>
          <w:sz w:val="21"/>
          <w:lang w:val="nl-NL" w:eastAsia="en-US"/>
        </w:rPr>
        <w:t xml:space="preserve"> Groeneweg, J. (2000). </w:t>
      </w:r>
      <w:proofErr w:type="gramStart"/>
      <w:r w:rsidRPr="005149BD">
        <w:rPr>
          <w:rFonts w:ascii="Arial" w:hAnsi="Arial" w:cs="Arial"/>
          <w:sz w:val="21"/>
          <w:lang w:eastAsia="en-US"/>
        </w:rPr>
        <w:t>3D calculation of wave-driven cross-shore currents.</w:t>
      </w:r>
      <w:proofErr w:type="gramEnd"/>
      <w:r w:rsidRPr="005149BD">
        <w:rPr>
          <w:rFonts w:ascii="Arial" w:hAnsi="Arial" w:cs="Arial"/>
          <w:sz w:val="21"/>
          <w:lang w:eastAsia="en-US"/>
        </w:rPr>
        <w:t xml:space="preserve"> In Proceedings 27th International Conference on Coastal Engineering, pages 1050-1063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Phillips, O. (1977). </w:t>
      </w:r>
      <w:proofErr w:type="gramStart"/>
      <w:r w:rsidRPr="005149BD">
        <w:rPr>
          <w:rFonts w:ascii="Arial" w:hAnsi="Arial" w:cs="Arial"/>
          <w:sz w:val="21"/>
          <w:lang w:eastAsia="en-US"/>
        </w:rPr>
        <w:t>The dynamics of the upper ocean.</w:t>
      </w:r>
      <w:proofErr w:type="gramEnd"/>
      <w:r w:rsidRPr="005149BD">
        <w:rPr>
          <w:rFonts w:ascii="Arial" w:hAnsi="Arial" w:cs="Arial"/>
          <w:sz w:val="21"/>
          <w:lang w:eastAsia="en-US"/>
        </w:rPr>
        <w:t xml:space="preserve"> Cambridge University Press, page 366</w:t>
      </w:r>
    </w:p>
    <w:p w:rsidR="009C4C27"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Andrews, D. G.; McIntyre, M. E. (1978a), "An exact theory of nonlinear waves on a Lagrangian-mean flow", Journal of Fluid Mechanics 89 (4): 609-646</w:t>
      </w:r>
    </w:p>
    <w:p w:rsidR="009C4C27" w:rsidRPr="005149BD" w:rsidRDefault="009C4C27" w:rsidP="00541B22">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Reniers, A.J.H.M., J.A. Roelvink and E.B. Thornton.</w:t>
      </w:r>
      <w:proofErr w:type="gramEnd"/>
      <w:r w:rsidRPr="005149BD">
        <w:rPr>
          <w:rFonts w:ascii="Arial" w:hAnsi="Arial" w:cs="Arial"/>
          <w:sz w:val="21"/>
          <w:lang w:eastAsia="en-US"/>
        </w:rPr>
        <w:t xml:space="preserve"> (2004). </w:t>
      </w:r>
      <w:proofErr w:type="spellStart"/>
      <w:r w:rsidRPr="005149BD">
        <w:rPr>
          <w:rFonts w:ascii="Arial" w:hAnsi="Arial" w:cs="Arial"/>
          <w:sz w:val="21"/>
          <w:lang w:eastAsia="en-US"/>
        </w:rPr>
        <w:t>Morphodynamic</w:t>
      </w:r>
      <w:proofErr w:type="spellEnd"/>
      <w:r w:rsidRPr="005149BD">
        <w:rPr>
          <w:rFonts w:ascii="Arial" w:hAnsi="Arial" w:cs="Arial"/>
          <w:sz w:val="21"/>
          <w:lang w:eastAsia="en-US"/>
        </w:rPr>
        <w:t xml:space="preserve"> modelling of an embayed beach under wave group forcing. J. of Geophysical Res</w:t>
      </w:r>
      <w:proofErr w:type="gramStart"/>
      <w:r w:rsidRPr="005149BD">
        <w:rPr>
          <w:rFonts w:ascii="Arial" w:hAnsi="Arial" w:cs="Arial"/>
          <w:sz w:val="21"/>
          <w:lang w:eastAsia="en-US"/>
        </w:rPr>
        <w:t>. ,</w:t>
      </w:r>
      <w:proofErr w:type="gramEnd"/>
      <w:r w:rsidRPr="005149BD">
        <w:rPr>
          <w:rFonts w:ascii="Arial" w:hAnsi="Arial" w:cs="Arial"/>
          <w:sz w:val="21"/>
          <w:lang w:eastAsia="en-US"/>
        </w:rPr>
        <w:t xml:space="preserve"> VOL. 109, C01030, doi:10.1029/2002JC001586, 2004</w:t>
      </w:r>
    </w:p>
    <w:p w:rsidR="00153E68" w:rsidRDefault="009C4C27" w:rsidP="00541B22">
      <w:pPr>
        <w:pStyle w:val="NormalWeb"/>
        <w:ind w:left="480" w:hanging="480"/>
        <w:jc w:val="both"/>
        <w:rPr>
          <w:rFonts w:ascii="Arial" w:hAnsi="Arial" w:cs="Arial"/>
          <w:sz w:val="21"/>
          <w:lang w:eastAsia="en-US"/>
        </w:rPr>
      </w:pPr>
      <w:r w:rsidRPr="005149BD">
        <w:rPr>
          <w:rFonts w:ascii="Arial" w:hAnsi="Arial" w:cs="Arial"/>
          <w:sz w:val="21"/>
          <w:lang w:eastAsia="en-US"/>
        </w:rPr>
        <w:t>Reniers, A.J.H.M.</w:t>
      </w:r>
      <w:proofErr w:type="gramStart"/>
      <w:r w:rsidRPr="005149BD">
        <w:rPr>
          <w:rFonts w:ascii="Arial" w:hAnsi="Arial" w:cs="Arial"/>
          <w:sz w:val="21"/>
          <w:lang w:eastAsia="en-US"/>
        </w:rPr>
        <w:t>,  E.B</w:t>
      </w:r>
      <w:proofErr w:type="gramEnd"/>
      <w:r w:rsidRPr="005149BD">
        <w:rPr>
          <w:rFonts w:ascii="Arial" w:hAnsi="Arial" w:cs="Arial"/>
          <w:sz w:val="21"/>
          <w:lang w:eastAsia="en-US"/>
        </w:rPr>
        <w:t xml:space="preserve">. Thornton, T. Stanton and J.A. Roelvink. (2004b) Vertical flow structure during Sandy Duck: Observations and </w:t>
      </w:r>
      <w:proofErr w:type="spellStart"/>
      <w:r w:rsidRPr="005149BD">
        <w:rPr>
          <w:rFonts w:ascii="Arial" w:hAnsi="Arial" w:cs="Arial"/>
          <w:sz w:val="21"/>
          <w:lang w:eastAsia="en-US"/>
        </w:rPr>
        <w:t>Modeling</w:t>
      </w:r>
      <w:proofErr w:type="spellEnd"/>
      <w:r w:rsidRPr="005149BD">
        <w:rPr>
          <w:rFonts w:ascii="Arial" w:hAnsi="Arial" w:cs="Arial"/>
          <w:sz w:val="21"/>
          <w:lang w:eastAsia="en-US"/>
        </w:rPr>
        <w:t>. Coastal Engineering, Volume 51, Issue 3, May 2004, Pages 237-260</w:t>
      </w:r>
    </w:p>
    <w:p w:rsidR="0024380D" w:rsidRPr="005149BD" w:rsidRDefault="0024380D" w:rsidP="00541B22">
      <w:pPr>
        <w:pStyle w:val="NormalWeb"/>
        <w:ind w:left="480" w:hanging="480"/>
        <w:jc w:val="both"/>
        <w:rPr>
          <w:rFonts w:ascii="Arial" w:hAnsi="Arial" w:cs="Arial"/>
          <w:sz w:val="21"/>
          <w:lang w:eastAsia="en-US"/>
        </w:rPr>
      </w:pPr>
      <w:r w:rsidRPr="008A3C5F">
        <w:rPr>
          <w:rFonts w:ascii="Arial" w:hAnsi="Arial" w:cs="Arial"/>
          <w:sz w:val="21"/>
          <w:lang w:val="nl-NL" w:eastAsia="en-US"/>
        </w:rPr>
        <w:t xml:space="preserve">Ruessink, B.G., </w:t>
      </w:r>
      <w:proofErr w:type="spellStart"/>
      <w:r w:rsidRPr="008A3C5F">
        <w:rPr>
          <w:rFonts w:ascii="Arial" w:hAnsi="Arial" w:cs="Arial"/>
          <w:sz w:val="21"/>
          <w:lang w:val="nl-NL" w:eastAsia="en-US"/>
        </w:rPr>
        <w:t>Ramaekers</w:t>
      </w:r>
      <w:proofErr w:type="spellEnd"/>
      <w:r w:rsidRPr="008A3C5F">
        <w:rPr>
          <w:rFonts w:ascii="Arial" w:hAnsi="Arial" w:cs="Arial"/>
          <w:sz w:val="21"/>
          <w:lang w:val="nl-NL" w:eastAsia="en-US"/>
        </w:rPr>
        <w:t xml:space="preserve">, G. </w:t>
      </w:r>
      <w:proofErr w:type="spellStart"/>
      <w:r w:rsidRPr="008A3C5F">
        <w:rPr>
          <w:rFonts w:ascii="Arial" w:hAnsi="Arial" w:cs="Arial"/>
          <w:sz w:val="21"/>
          <w:lang w:val="nl-NL" w:eastAsia="en-US"/>
        </w:rPr>
        <w:t>and</w:t>
      </w:r>
      <w:proofErr w:type="spellEnd"/>
      <w:r w:rsidRPr="008A3C5F">
        <w:rPr>
          <w:rFonts w:ascii="Arial" w:hAnsi="Arial" w:cs="Arial"/>
          <w:sz w:val="21"/>
          <w:lang w:val="nl-NL" w:eastAsia="en-US"/>
        </w:rPr>
        <w:t xml:space="preserve"> van Rijn, L.C., 2012. </w:t>
      </w:r>
      <w:proofErr w:type="gramStart"/>
      <w:r w:rsidRPr="0024380D">
        <w:rPr>
          <w:rFonts w:ascii="Arial" w:hAnsi="Arial" w:cs="Arial"/>
          <w:sz w:val="21"/>
          <w:lang w:eastAsia="en-US"/>
        </w:rPr>
        <w:t xml:space="preserve">On the parameterization of the free-stream non-linear wave orbital motion in </w:t>
      </w:r>
      <w:proofErr w:type="spellStart"/>
      <w:r w:rsidRPr="0024380D">
        <w:rPr>
          <w:rFonts w:ascii="Arial" w:hAnsi="Arial" w:cs="Arial"/>
          <w:sz w:val="21"/>
          <w:lang w:eastAsia="en-US"/>
        </w:rPr>
        <w:t>nearshore</w:t>
      </w:r>
      <w:proofErr w:type="spellEnd"/>
      <w:r w:rsidRPr="0024380D">
        <w:rPr>
          <w:rFonts w:ascii="Arial" w:hAnsi="Arial" w:cs="Arial"/>
          <w:sz w:val="21"/>
          <w:lang w:eastAsia="en-US"/>
        </w:rPr>
        <w:t xml:space="preserve"> </w:t>
      </w:r>
      <w:proofErr w:type="spellStart"/>
      <w:r w:rsidRPr="0024380D">
        <w:rPr>
          <w:rFonts w:ascii="Arial" w:hAnsi="Arial" w:cs="Arial"/>
          <w:sz w:val="21"/>
          <w:lang w:eastAsia="en-US"/>
        </w:rPr>
        <w:t>morphodynamic</w:t>
      </w:r>
      <w:proofErr w:type="spellEnd"/>
      <w:r w:rsidRPr="0024380D">
        <w:rPr>
          <w:rFonts w:ascii="Arial" w:hAnsi="Arial" w:cs="Arial"/>
          <w:sz w:val="21"/>
          <w:lang w:eastAsia="en-US"/>
        </w:rPr>
        <w:t xml:space="preserve"> models.</w:t>
      </w:r>
      <w:proofErr w:type="gramEnd"/>
      <w:r w:rsidRPr="0024380D">
        <w:rPr>
          <w:rFonts w:ascii="Arial" w:hAnsi="Arial" w:cs="Arial"/>
          <w:sz w:val="21"/>
          <w:lang w:eastAsia="en-US"/>
        </w:rPr>
        <w:t xml:space="preserve"> Coastal Engineering, 65, 56-63.</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Van Rijn, L. (2007). Unified View of Sediment Transport by Currents and </w:t>
      </w:r>
      <w:proofErr w:type="gramStart"/>
      <w:r w:rsidRPr="005149BD">
        <w:rPr>
          <w:rFonts w:ascii="Arial" w:hAnsi="Arial" w:cs="Arial"/>
          <w:sz w:val="21"/>
          <w:lang w:eastAsia="en-US"/>
        </w:rPr>
        <w:t>Waves .</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part</w:t>
      </w:r>
      <w:proofErr w:type="gramEnd"/>
      <w:r w:rsidRPr="005149BD">
        <w:rPr>
          <w:rFonts w:ascii="Arial" w:hAnsi="Arial" w:cs="Arial"/>
          <w:sz w:val="21"/>
          <w:lang w:eastAsia="en-US"/>
        </w:rPr>
        <w:t xml:space="preserve"> I, II, III, </w:t>
      </w:r>
      <w:proofErr w:type="spellStart"/>
      <w:r w:rsidRPr="005149BD">
        <w:rPr>
          <w:rFonts w:ascii="Arial" w:hAnsi="Arial" w:cs="Arial"/>
          <w:sz w:val="21"/>
          <w:lang w:eastAsia="en-US"/>
        </w:rPr>
        <w:t>IV.Journal</w:t>
      </w:r>
      <w:proofErr w:type="spellEnd"/>
      <w:r w:rsidRPr="005149BD">
        <w:rPr>
          <w:rFonts w:ascii="Arial" w:hAnsi="Arial" w:cs="Arial"/>
          <w:sz w:val="21"/>
          <w:lang w:eastAsia="en-US"/>
        </w:rPr>
        <w:t xml:space="preserve"> of Hydraulic Engineering, (June):649–667.</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Van</w:t>
      </w:r>
      <w:r w:rsidR="00B47D26">
        <w:rPr>
          <w:rFonts w:ascii="Arial" w:hAnsi="Arial" w:cs="Arial"/>
          <w:sz w:val="21"/>
          <w:lang w:val="nl-NL" w:eastAsia="en-US"/>
        </w:rPr>
        <w:t xml:space="preserve"> Thiel de Vries, J. S. M. (2009</w:t>
      </w:r>
      <w:r w:rsidRPr="005149BD">
        <w:rPr>
          <w:rFonts w:ascii="Arial" w:hAnsi="Arial" w:cs="Arial"/>
          <w:sz w:val="21"/>
          <w:lang w:val="nl-NL" w:eastAsia="en-US"/>
        </w:rPr>
        <w:t xml:space="preserve">). </w:t>
      </w:r>
      <w:r w:rsidRPr="005149BD">
        <w:rPr>
          <w:rFonts w:ascii="Arial" w:hAnsi="Arial" w:cs="Arial"/>
          <w:sz w:val="21"/>
          <w:lang w:eastAsia="en-US"/>
        </w:rPr>
        <w:t xml:space="preserve">Dune erosion during storm surges. </w:t>
      </w:r>
      <w:proofErr w:type="gramStart"/>
      <w:r w:rsidRPr="005149BD">
        <w:rPr>
          <w:rFonts w:ascii="Arial" w:hAnsi="Arial" w:cs="Arial"/>
          <w:sz w:val="21"/>
          <w:lang w:eastAsia="en-US"/>
        </w:rPr>
        <w:t>PhD thesis, Delft University of Technology, Delft.</w:t>
      </w:r>
      <w:proofErr w:type="gramEnd"/>
    </w:p>
    <w:p w:rsidR="00153E68" w:rsidRPr="005149BD" w:rsidRDefault="00153E68" w:rsidP="00541B22">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Soulsby</w:t>
      </w:r>
      <w:proofErr w:type="spellEnd"/>
      <w:r w:rsidRPr="005149BD">
        <w:rPr>
          <w:rFonts w:ascii="Arial" w:hAnsi="Arial" w:cs="Arial"/>
          <w:sz w:val="21"/>
          <w:lang w:eastAsia="en-US"/>
        </w:rPr>
        <w:t xml:space="preserve">, R. (1997). </w:t>
      </w:r>
      <w:proofErr w:type="gramStart"/>
      <w:r w:rsidRPr="005149BD">
        <w:rPr>
          <w:rFonts w:ascii="Arial" w:hAnsi="Arial" w:cs="Arial"/>
          <w:sz w:val="21"/>
          <w:lang w:eastAsia="en-US"/>
        </w:rPr>
        <w:t>Dynamics of Marine Sands.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Thomas Telford Publications, London.</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ISBN 0 7277 2584 x.</w:t>
      </w:r>
      <w:proofErr w:type="gramEnd"/>
    </w:p>
    <w:p w:rsidR="00964EA6" w:rsidRPr="005149BD" w:rsidRDefault="00153E68" w:rsidP="00541B22">
      <w:pPr>
        <w:pStyle w:val="NormalWeb"/>
        <w:ind w:left="480" w:hanging="480"/>
        <w:jc w:val="both"/>
        <w:rPr>
          <w:rFonts w:ascii="Arial" w:hAnsi="Arial" w:cs="Arial"/>
          <w:sz w:val="21"/>
          <w:lang w:val="de-DE" w:eastAsia="en-US"/>
        </w:rPr>
      </w:pPr>
      <w:proofErr w:type="gramStart"/>
      <w:r w:rsidRPr="005149BD">
        <w:rPr>
          <w:rFonts w:ascii="Arial" w:hAnsi="Arial" w:cs="Arial"/>
          <w:sz w:val="21"/>
          <w:lang w:eastAsia="en-US"/>
        </w:rPr>
        <w:t>van</w:t>
      </w:r>
      <w:proofErr w:type="gramEnd"/>
      <w:r w:rsidRPr="005149BD">
        <w:rPr>
          <w:rFonts w:ascii="Arial" w:hAnsi="Arial" w:cs="Arial"/>
          <w:sz w:val="21"/>
          <w:lang w:eastAsia="en-US"/>
        </w:rPr>
        <w:t xml:space="preserve"> Rijn, L.C. (1984). Sediment transport, part iii: Bed forms and alluvial roughness. </w:t>
      </w:r>
      <w:r w:rsidRPr="005149BD">
        <w:rPr>
          <w:rFonts w:ascii="Arial" w:hAnsi="Arial" w:cs="Arial"/>
          <w:sz w:val="21"/>
          <w:lang w:val="de-DE" w:eastAsia="en-US"/>
        </w:rPr>
        <w:t xml:space="preserve">Journal of </w:t>
      </w:r>
      <w:proofErr w:type="spellStart"/>
      <w:r w:rsidRPr="005149BD">
        <w:rPr>
          <w:rFonts w:ascii="Arial" w:hAnsi="Arial" w:cs="Arial"/>
          <w:sz w:val="21"/>
          <w:lang w:val="de-DE" w:eastAsia="en-US"/>
        </w:rPr>
        <w:t>Hydraulic</w:t>
      </w:r>
      <w:proofErr w:type="spellEnd"/>
      <w:r w:rsidRPr="005149BD">
        <w:rPr>
          <w:rFonts w:ascii="Arial" w:hAnsi="Arial" w:cs="Arial"/>
          <w:sz w:val="21"/>
          <w:lang w:val="de-DE" w:eastAsia="en-US"/>
        </w:rPr>
        <w:t xml:space="preserve"> Engineering, 110(12):1733-1754</w:t>
      </w:r>
    </w:p>
    <w:p w:rsidR="00964EA6" w:rsidRPr="005149BD" w:rsidRDefault="00964EA6" w:rsidP="00541B22">
      <w:pPr>
        <w:pStyle w:val="NormalWeb"/>
        <w:ind w:left="480" w:hanging="480"/>
        <w:jc w:val="both"/>
        <w:rPr>
          <w:rFonts w:ascii="Arial" w:hAnsi="Arial" w:cs="Arial"/>
          <w:sz w:val="21"/>
          <w:lang w:val="de-DE" w:eastAsia="en-US"/>
        </w:rPr>
      </w:pPr>
      <w:r w:rsidRPr="005149BD">
        <w:rPr>
          <w:rFonts w:ascii="Arial" w:hAnsi="Arial" w:cs="Arial"/>
          <w:sz w:val="21"/>
          <w:lang w:val="de-DE" w:eastAsia="en-US"/>
        </w:rPr>
        <w:t xml:space="preserve">Shields, A. (1936). Anwendung der </w:t>
      </w:r>
      <w:proofErr w:type="spellStart"/>
      <w:r w:rsidRPr="005149BD">
        <w:rPr>
          <w:rFonts w:ascii="Arial" w:hAnsi="Arial" w:cs="Arial"/>
          <w:sz w:val="21"/>
          <w:lang w:val="de-DE" w:eastAsia="en-US"/>
        </w:rPr>
        <w:t>ahnlichkeits</w:t>
      </w:r>
      <w:proofErr w:type="spellEnd"/>
      <w:r w:rsidRPr="005149BD">
        <w:rPr>
          <w:rFonts w:ascii="Arial" w:hAnsi="Arial" w:cs="Arial"/>
          <w:sz w:val="21"/>
          <w:lang w:val="de-DE" w:eastAsia="en-US"/>
        </w:rPr>
        <w:t xml:space="preserve">-Mechanik und der Turbulenz-forschung auf die Geschiebebewegung. </w:t>
      </w:r>
      <w:proofErr w:type="spellStart"/>
      <w:r w:rsidRPr="005149BD">
        <w:rPr>
          <w:rFonts w:ascii="Arial" w:hAnsi="Arial" w:cs="Arial"/>
          <w:sz w:val="21"/>
          <w:lang w:val="de-DE" w:eastAsia="en-US"/>
        </w:rPr>
        <w:t>Preussische</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Versuchanstalt</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fur</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Wasserbrau</w:t>
      </w:r>
      <w:proofErr w:type="spellEnd"/>
      <w:r w:rsidRPr="005149BD">
        <w:rPr>
          <w:rFonts w:ascii="Arial" w:hAnsi="Arial" w:cs="Arial"/>
          <w:sz w:val="21"/>
          <w:lang w:val="de-DE" w:eastAsia="en-US"/>
        </w:rPr>
        <w:t xml:space="preserve"> und Schiffbau, 26:524-526</w:t>
      </w:r>
    </w:p>
    <w:p w:rsidR="00964EA6" w:rsidRPr="005149BD" w:rsidRDefault="00964EA6" w:rsidP="00541B22">
      <w:pPr>
        <w:pStyle w:val="NormalWeb"/>
        <w:ind w:left="480" w:hanging="480"/>
        <w:jc w:val="both"/>
        <w:rPr>
          <w:rFonts w:ascii="Arial" w:hAnsi="Arial" w:cs="Arial"/>
          <w:sz w:val="21"/>
          <w:lang w:val="de-DE" w:eastAsia="en-US"/>
        </w:rPr>
      </w:pPr>
    </w:p>
    <w:p w:rsidR="00964EA6" w:rsidRPr="005149BD" w:rsidRDefault="00964EA6"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de-DE" w:eastAsia="en-US"/>
        </w:rPr>
        <w:t>Komar</w:t>
      </w:r>
      <w:proofErr w:type="spellEnd"/>
      <w:r w:rsidRPr="005149BD">
        <w:rPr>
          <w:rFonts w:ascii="Arial" w:hAnsi="Arial" w:cs="Arial"/>
          <w:sz w:val="21"/>
          <w:lang w:val="de-DE" w:eastAsia="en-US"/>
        </w:rPr>
        <w:t xml:space="preserve">, P.D. </w:t>
      </w:r>
      <w:proofErr w:type="spellStart"/>
      <w:r w:rsidRPr="005149BD">
        <w:rPr>
          <w:rFonts w:ascii="Arial" w:hAnsi="Arial" w:cs="Arial"/>
          <w:sz w:val="21"/>
          <w:lang w:val="de-DE" w:eastAsia="en-US"/>
        </w:rPr>
        <w:t>and</w:t>
      </w:r>
      <w:proofErr w:type="spellEnd"/>
      <w:r w:rsidRPr="005149BD">
        <w:rPr>
          <w:rFonts w:ascii="Arial" w:hAnsi="Arial" w:cs="Arial"/>
          <w:sz w:val="21"/>
          <w:lang w:val="de-DE" w:eastAsia="en-US"/>
        </w:rPr>
        <w:t xml:space="preserve"> Miller, M.C. (1975). </w:t>
      </w:r>
      <w:r w:rsidRPr="005149BD">
        <w:rPr>
          <w:rFonts w:ascii="Arial" w:hAnsi="Arial" w:cs="Arial"/>
          <w:sz w:val="21"/>
          <w:lang w:eastAsia="en-US"/>
        </w:rPr>
        <w:t>On the comparison between the threshold of sediment motion under waves and unidirectional currents with a discussion of the practical evaluation of the threshold; reply. Journal of Sedimentary Research, 45(1):362-367</w:t>
      </w:r>
    </w:p>
    <w:p w:rsidR="00CB3C11" w:rsidRPr="005149BD" w:rsidRDefault="00AE08CB" w:rsidP="00541B22">
      <w:pPr>
        <w:pStyle w:val="NormalWeb"/>
        <w:jc w:val="both"/>
        <w:rPr>
          <w:rFonts w:ascii="Arial" w:hAnsi="Arial" w:cs="Arial"/>
          <w:sz w:val="21"/>
          <w:lang w:eastAsia="en-US"/>
        </w:rPr>
      </w:pPr>
      <w:proofErr w:type="gramStart"/>
      <w:r w:rsidRPr="008A3C5F">
        <w:rPr>
          <w:rFonts w:ascii="Arial" w:hAnsi="Arial" w:cs="Arial"/>
          <w:sz w:val="21"/>
          <w:lang w:val="nl-NL" w:eastAsia="en-US"/>
        </w:rPr>
        <w:t>van</w:t>
      </w:r>
      <w:proofErr w:type="gramEnd"/>
      <w:r w:rsidRPr="008A3C5F">
        <w:rPr>
          <w:rFonts w:ascii="Arial" w:hAnsi="Arial" w:cs="Arial"/>
          <w:sz w:val="21"/>
          <w:lang w:val="nl-NL" w:eastAsia="en-US"/>
        </w:rPr>
        <w:t xml:space="preserve"> Gent, M.R.A., 1995. </w:t>
      </w:r>
      <w:r w:rsidRPr="00AE08CB">
        <w:rPr>
          <w:rFonts w:ascii="Arial" w:hAnsi="Arial" w:cs="Arial"/>
          <w:sz w:val="21"/>
          <w:lang w:eastAsia="en-US"/>
        </w:rPr>
        <w:t>Wave Interaction with Permeable Coastal Structures, Delft University of Technology, Delft.</w:t>
      </w:r>
      <w:r w:rsidR="00CB3C11" w:rsidRPr="005149BD">
        <w:rPr>
          <w:rFonts w:ascii="Arial" w:hAnsi="Arial" w:cs="Arial"/>
          <w:sz w:val="21"/>
          <w:lang w:eastAsia="en-US"/>
        </w:rPr>
        <w:br w:type="page"/>
      </w:r>
    </w:p>
    <w:p w:rsidR="003363CC" w:rsidRPr="005149BD" w:rsidRDefault="003363CC" w:rsidP="00541B22">
      <w:pPr>
        <w:pStyle w:val="Heading1"/>
        <w:jc w:val="both"/>
      </w:pPr>
      <w:bookmarkStart w:id="247" w:name="_Toc410896330"/>
      <w:r w:rsidRPr="005149BD">
        <w:t>Tutorial</w:t>
      </w:r>
      <w:bookmarkEnd w:id="247"/>
    </w:p>
    <w:p w:rsidR="003363CC" w:rsidRPr="005149BD" w:rsidRDefault="003363CC" w:rsidP="00541B22">
      <w:pPr>
        <w:rPr>
          <w:color w:val="FF0000"/>
          <w:lang w:val="nl-NL"/>
        </w:rPr>
      </w:pPr>
      <w:r w:rsidRPr="005149BD">
        <w:rPr>
          <w:color w:val="FF0000"/>
          <w:lang w:val="nl-NL"/>
        </w:rPr>
        <w:t>Nog niet verdeeld. Later nog in te vullen.</w:t>
      </w:r>
    </w:p>
    <w:p w:rsidR="003363CC" w:rsidRPr="005149BD" w:rsidRDefault="003363CC" w:rsidP="00541B22">
      <w:pPr>
        <w:pStyle w:val="Heading2"/>
        <w:jc w:val="both"/>
      </w:pPr>
      <w:bookmarkStart w:id="248" w:name="_Toc410896331"/>
      <w:r w:rsidRPr="005149BD">
        <w:t>1-D profile model</w:t>
      </w:r>
      <w:bookmarkEnd w:id="248"/>
    </w:p>
    <w:p w:rsidR="003363CC" w:rsidRPr="005149BD" w:rsidRDefault="003363CC" w:rsidP="00541B22"/>
    <w:p w:rsidR="003363CC" w:rsidRPr="005149BD" w:rsidRDefault="003363CC" w:rsidP="00541B22">
      <w:proofErr w:type="spellStart"/>
      <w:r w:rsidRPr="005149BD">
        <w:t>Delfland</w:t>
      </w:r>
      <w:proofErr w:type="spellEnd"/>
      <w:r w:rsidRPr="005149BD">
        <w:t xml:space="preserve"> </w:t>
      </w:r>
      <w:proofErr w:type="spellStart"/>
      <w:r w:rsidRPr="005149BD">
        <w:t>Deltagoot</w:t>
      </w:r>
      <w:proofErr w:type="spellEnd"/>
    </w:p>
    <w:p w:rsidR="003363CC" w:rsidRPr="005149BD" w:rsidRDefault="003363CC" w:rsidP="00541B22">
      <w:pPr>
        <w:pStyle w:val="Heading2"/>
        <w:jc w:val="both"/>
      </w:pPr>
      <w:bookmarkStart w:id="249" w:name="_Toc410896332"/>
      <w:r w:rsidRPr="005149BD">
        <w:t>2-D area model</w:t>
      </w:r>
      <w:bookmarkEnd w:id="249"/>
    </w:p>
    <w:p w:rsidR="003363CC" w:rsidRPr="005149BD" w:rsidRDefault="003363CC" w:rsidP="00541B22"/>
    <w:p w:rsidR="003363CC" w:rsidRPr="005149BD" w:rsidRDefault="003363CC" w:rsidP="00541B22">
      <w:r w:rsidRPr="005149BD">
        <w:t xml:space="preserve">Ocean </w:t>
      </w:r>
      <w:proofErr w:type="gramStart"/>
      <w:r w:rsidRPr="005149BD">
        <w:t xml:space="preserve">bay park: </w:t>
      </w:r>
      <w:proofErr w:type="spellStart"/>
      <w:r w:rsidRPr="005149BD">
        <w:t>getij+surge</w:t>
      </w:r>
      <w:proofErr w:type="spellEnd"/>
      <w:proofErr w:type="gramEnd"/>
      <w:r w:rsidRPr="005149BD">
        <w:t xml:space="preserve">, </w:t>
      </w:r>
      <w:proofErr w:type="spellStart"/>
      <w:r w:rsidRPr="005149BD">
        <w:t>baai</w:t>
      </w:r>
      <w:proofErr w:type="spellEnd"/>
      <w:r w:rsidRPr="005149BD">
        <w:t xml:space="preserve">, </w:t>
      </w:r>
      <w:proofErr w:type="spellStart"/>
      <w:r w:rsidRPr="005149BD">
        <w:t>duin</w:t>
      </w:r>
      <w:proofErr w:type="spellEnd"/>
      <w:r w:rsidRPr="005149BD">
        <w:t xml:space="preserve">, </w:t>
      </w:r>
      <w:proofErr w:type="spellStart"/>
      <w:r w:rsidRPr="005149BD">
        <w:t>nonerodible</w:t>
      </w:r>
      <w:proofErr w:type="spellEnd"/>
      <w:r w:rsidRPr="005149BD">
        <w:t xml:space="preserve">, </w:t>
      </w:r>
      <w:proofErr w:type="spellStart"/>
      <w:r w:rsidRPr="005149BD">
        <w:t>overwash</w:t>
      </w:r>
      <w:proofErr w:type="spellEnd"/>
      <w:r w:rsidRPr="005149BD">
        <w:t xml:space="preserve">, collision, </w:t>
      </w:r>
    </w:p>
    <w:p w:rsidR="003363CC" w:rsidRPr="005149BD" w:rsidRDefault="003363CC" w:rsidP="00541B22">
      <w:pPr>
        <w:pStyle w:val="Heading2"/>
        <w:jc w:val="both"/>
      </w:pPr>
      <w:bookmarkStart w:id="250" w:name="_Toc410896333"/>
      <w:proofErr w:type="spellStart"/>
      <w:r w:rsidRPr="005149BD">
        <w:t>Langsgetij</w:t>
      </w:r>
      <w:proofErr w:type="spellEnd"/>
      <w:r w:rsidRPr="005149BD">
        <w:t xml:space="preserve"> + </w:t>
      </w:r>
      <w:proofErr w:type="spellStart"/>
      <w:r w:rsidRPr="005149BD">
        <w:t>riveroutflow</w:t>
      </w:r>
      <w:bookmarkEnd w:id="250"/>
      <w:proofErr w:type="spellEnd"/>
    </w:p>
    <w:p w:rsidR="003363CC" w:rsidRPr="005149BD" w:rsidRDefault="003363CC" w:rsidP="00541B22"/>
    <w:p w:rsidR="003363CC" w:rsidRPr="005149BD" w:rsidRDefault="003363CC" w:rsidP="00541B22">
      <w:proofErr w:type="spellStart"/>
      <w:proofErr w:type="gramStart"/>
      <w:r w:rsidRPr="005149BD">
        <w:t>getijmodel</w:t>
      </w:r>
      <w:proofErr w:type="spellEnd"/>
      <w:proofErr w:type="gramEnd"/>
      <w:r w:rsidRPr="005149BD">
        <w:t xml:space="preserve"> + </w:t>
      </w:r>
      <w:proofErr w:type="spellStart"/>
      <w:r w:rsidRPr="005149BD">
        <w:t>rivier</w:t>
      </w:r>
      <w:proofErr w:type="spellEnd"/>
      <w:r w:rsidRPr="005149BD">
        <w:t xml:space="preserve"> + </w:t>
      </w:r>
      <w:proofErr w:type="spellStart"/>
      <w:r w:rsidRPr="005149BD">
        <w:t>stationair</w:t>
      </w:r>
      <w:proofErr w:type="spellEnd"/>
      <w:r w:rsidRPr="005149BD">
        <w:t>.</w:t>
      </w:r>
    </w:p>
    <w:p w:rsidR="00ED3482" w:rsidRDefault="00ED3482">
      <w:pPr>
        <w:spacing w:line="240" w:lineRule="auto"/>
        <w:jc w:val="left"/>
      </w:pPr>
      <w:r>
        <w:br w:type="page"/>
      </w:r>
    </w:p>
    <w:p w:rsidR="008E05D9" w:rsidRDefault="00ED3482" w:rsidP="00ED3482">
      <w:pPr>
        <w:pStyle w:val="Heading1"/>
      </w:pPr>
      <w:bookmarkStart w:id="251" w:name="_Toc410896334"/>
      <w:r>
        <w:t>Appendices</w:t>
      </w:r>
      <w:bookmarkEnd w:id="251"/>
    </w:p>
    <w:p w:rsidR="00A52150" w:rsidRDefault="00A52150" w:rsidP="00A52150">
      <w:pPr>
        <w:pStyle w:val="Heading2"/>
      </w:pPr>
      <w:r>
        <w:t>Reflective boundary</w:t>
      </w:r>
    </w:p>
    <w:p w:rsidR="00A52150" w:rsidRPr="00A52150" w:rsidRDefault="00A52150" w:rsidP="00A52150">
      <w:pPr>
        <w:rPr>
          <w:color w:val="FF0000"/>
        </w:rPr>
      </w:pPr>
      <w:proofErr w:type="gramStart"/>
      <w:r w:rsidRPr="00A52150">
        <w:rPr>
          <w:color w:val="FF0000"/>
        </w:rPr>
        <w:t>Ap</w:t>
      </w:r>
      <w:proofErr w:type="gramEnd"/>
    </w:p>
    <w:p w:rsidR="00A52150" w:rsidRDefault="00A52150" w:rsidP="00A52150">
      <w:pPr>
        <w:pStyle w:val="Heading2"/>
      </w:pPr>
      <w:bookmarkStart w:id="252" w:name="_Toc410896335"/>
      <w:r>
        <w:t>Numerical implementation non-hydrostatic module</w:t>
      </w:r>
      <w:bookmarkEnd w:id="252"/>
    </w:p>
    <w:p w:rsidR="00A52150" w:rsidRPr="00A27B83" w:rsidRDefault="00A52150" w:rsidP="00A52150">
      <w:pPr>
        <w:pStyle w:val="Heading3"/>
      </w:pPr>
      <w:bookmarkStart w:id="253" w:name="_Ref207199275"/>
      <w:bookmarkStart w:id="254" w:name="_Toc211006490"/>
      <w:bookmarkStart w:id="255" w:name="_Toc211933742"/>
      <w:bookmarkStart w:id="256" w:name="_Toc212190842"/>
      <w:bookmarkStart w:id="257" w:name="_Toc249984915"/>
      <w:bookmarkStart w:id="258" w:name="_Toc249985008"/>
      <w:bookmarkStart w:id="259" w:name="_Toc410896336"/>
      <w:r w:rsidRPr="00A27B83">
        <w:t>Global continuity equation</w:t>
      </w:r>
      <w:bookmarkEnd w:id="253"/>
      <w:bookmarkEnd w:id="254"/>
      <w:bookmarkEnd w:id="255"/>
      <w:bookmarkEnd w:id="256"/>
      <w:bookmarkEnd w:id="257"/>
      <w:bookmarkEnd w:id="258"/>
      <w:bookmarkEnd w:id="259"/>
    </w:p>
    <w:p w:rsidR="00A52150" w:rsidRDefault="00A52150" w:rsidP="00A52150">
      <w:r w:rsidRPr="00A27B83">
        <w:t>As was outlined in the previous chapter the global continuity equation, which describes the relation between the free surface and the depth averaged discharge, is given by</w:t>
      </w:r>
    </w:p>
    <w:p w:rsidR="00A52150" w:rsidRPr="00A27B83" w:rsidRDefault="00A52150" w:rsidP="00A52150"/>
    <w:p w:rsidR="00A52150" w:rsidRDefault="00A52150" w:rsidP="00A52150">
      <w:pPr>
        <w:pStyle w:val="MTDisplayEquation"/>
      </w:pPr>
      <w:r w:rsidRPr="00A27B83">
        <w:tab/>
      </w:r>
      <w:r w:rsidRPr="00A27B83">
        <w:rPr>
          <w:position w:val="-22"/>
        </w:rPr>
        <w:object w:dxaOrig="2540" w:dyaOrig="560">
          <v:shape id="_x0000_i1106" type="#_x0000_t75" style="width:126.8pt;height:27.95pt" o:ole="">
            <v:imagedata r:id="rId186" o:title=""/>
          </v:shape>
          <o:OLEObject Type="Embed" ProgID="Equation.DSMT4" ShapeID="_x0000_i1106" DrawAspect="Content" ObjectID="_1485343361" r:id="rId18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0" w:name="ZEqnNum983791"/>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3</w:instrText>
        </w:r>
      </w:fldSimple>
      <w:r w:rsidRPr="00A27B83">
        <w:instrText>)</w:instrText>
      </w:r>
      <w:bookmarkEnd w:id="260"/>
      <w:r w:rsidRPr="00A27B83">
        <w:fldChar w:fldCharType="end"/>
      </w:r>
    </w:p>
    <w:p w:rsidR="00A52150" w:rsidRPr="00A52150" w:rsidRDefault="00A52150" w:rsidP="00A52150"/>
    <w:p w:rsidR="00A52150" w:rsidRDefault="00A52150" w:rsidP="00A52150">
      <w:pPr>
        <w:rPr>
          <w:rFonts w:cs="Tahoma"/>
        </w:rPr>
      </w:pPr>
      <w:r w:rsidRPr="00A27B83">
        <w:rPr>
          <w:rFonts w:cs="Tahoma"/>
        </w:rPr>
        <w:t xml:space="preserve">A simple semi-discretisation of </w:t>
      </w:r>
      <w:r w:rsidRPr="00A27B83">
        <w:rPr>
          <w:rFonts w:cs="Tahoma"/>
        </w:rPr>
        <w:fldChar w:fldCharType="begin"/>
      </w:r>
      <w:r w:rsidRPr="00A27B83">
        <w:rPr>
          <w:rFonts w:cs="Tahoma"/>
        </w:rPr>
        <w:instrText xml:space="preserve"> GOTOBUTTON ZEqnNum983791  \* MERGEFORMAT </w:instrText>
      </w:r>
      <w:r w:rsidRPr="00A27B83">
        <w:rPr>
          <w:rFonts w:cs="Tahoma"/>
        </w:rPr>
        <w:fldChar w:fldCharType="begin"/>
      </w:r>
      <w:r w:rsidRPr="00A27B83">
        <w:rPr>
          <w:rFonts w:cs="Tahoma"/>
        </w:rPr>
        <w:instrText xml:space="preserve"> REF ZEqnNum983791 \! \* MERGEFORMAT </w:instrText>
      </w:r>
      <w:r w:rsidRPr="00A27B83">
        <w:rPr>
          <w:rFonts w:cs="Tahoma"/>
        </w:rPr>
        <w:fldChar w:fldCharType="separate"/>
      </w:r>
      <w:r w:rsidRPr="00A27B83">
        <w:instrText>(</w:instrText>
      </w:r>
      <w:r>
        <w:instrText>2</w:instrText>
      </w:r>
      <w:r w:rsidRPr="00A27B83">
        <w:instrText>.</w:instrText>
      </w:r>
      <w:r>
        <w:instrText>3</w:instrText>
      </w:r>
      <w:r w:rsidRPr="00A27B83">
        <w:instrText>)</w:instrText>
      </w:r>
      <w:r w:rsidRPr="00A27B83">
        <w:rPr>
          <w:rFonts w:cs="Tahoma"/>
        </w:rPr>
        <w:fldChar w:fldCharType="end"/>
      </w:r>
      <w:r w:rsidRPr="00A27B83">
        <w:rPr>
          <w:rFonts w:cs="Tahoma"/>
        </w:rPr>
        <w:fldChar w:fldCharType="end"/>
      </w:r>
      <w:r w:rsidRPr="00A27B83">
        <w:rPr>
          <w:rFonts w:cs="Tahoma"/>
        </w:rPr>
        <w:t xml:space="preserve"> using central differences for the space derivative and using the Hansen scheme for the coupling between velocity and free surface results in</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24"/>
        </w:rPr>
        <w:object w:dxaOrig="4140" w:dyaOrig="600">
          <v:shape id="_x0000_i1107" type="#_x0000_t75" style="width:206.85pt;height:30.1pt" o:ole="">
            <v:imagedata r:id="rId188" o:title=""/>
          </v:shape>
          <o:OLEObject Type="Embed" ProgID="Equation.DSMT4" ShapeID="_x0000_i1107" DrawAspect="Content" ObjectID="_1485343362" r:id="rId189"/>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1" w:name="ZEqnNum570839"/>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4</w:instrText>
        </w:r>
      </w:fldSimple>
      <w:r w:rsidRPr="00A27B83">
        <w:instrText>)</w:instrText>
      </w:r>
      <w:bookmarkEnd w:id="261"/>
      <w:r w:rsidRPr="00A27B83">
        <w:fldChar w:fldCharType="end"/>
      </w:r>
    </w:p>
    <w:p w:rsidR="00A52150" w:rsidRPr="00A52150" w:rsidRDefault="00A52150" w:rsidP="00A52150"/>
    <w:p w:rsidR="00A52150" w:rsidRDefault="00A52150" w:rsidP="00A52150">
      <w:pPr>
        <w:rPr>
          <w:rFonts w:cs="Tahoma"/>
        </w:rPr>
      </w:pPr>
      <w:proofErr w:type="gramStart"/>
      <w:r w:rsidRPr="00A27B83">
        <w:rPr>
          <w:rFonts w:cs="Tahoma"/>
        </w:rPr>
        <w:t xml:space="preserve">With </w:t>
      </w:r>
      <w:proofErr w:type="gramEnd"/>
      <w:r w:rsidRPr="00A27B83">
        <w:rPr>
          <w:rFonts w:cs="Tahoma"/>
          <w:position w:val="-12"/>
        </w:rPr>
        <w:object w:dxaOrig="1620" w:dyaOrig="340">
          <v:shape id="_x0000_i1108" type="#_x0000_t75" style="width:81.15pt;height:17.2pt" o:ole="">
            <v:imagedata r:id="rId190" o:title=""/>
          </v:shape>
          <o:OLEObject Type="Embed" ProgID="Equation.DSMT4" ShapeID="_x0000_i1108" DrawAspect="Content" ObjectID="_1485343363" r:id="rId191"/>
        </w:object>
      </w:r>
      <w:r w:rsidRPr="00A27B83">
        <w:rPr>
          <w:rFonts w:cs="Tahoma"/>
        </w:rPr>
        <w:t>,</w:t>
      </w:r>
      <w:r w:rsidRPr="00A27B83">
        <w:rPr>
          <w:rFonts w:cs="Tahoma"/>
          <w:position w:val="-12"/>
        </w:rPr>
        <w:object w:dxaOrig="1579" w:dyaOrig="340">
          <v:shape id="_x0000_i1109" type="#_x0000_t75" style="width:79pt;height:17.2pt" o:ole="">
            <v:imagedata r:id="rId192" o:title=""/>
          </v:shape>
          <o:OLEObject Type="Embed" ProgID="Equation.DSMT4" ShapeID="_x0000_i1109" DrawAspect="Content" ObjectID="_1485343364" r:id="rId193"/>
        </w:object>
      </w:r>
      <w:r w:rsidRPr="00A27B83">
        <w:rPr>
          <w:rFonts w:cs="Tahoma"/>
        </w:rPr>
        <w:t xml:space="preserve"> and the water depth is defined by a first order accurate upwind interpolation </w:t>
      </w:r>
    </w:p>
    <w:p w:rsidR="00A52150" w:rsidRPr="00A27B83" w:rsidRDefault="00A52150" w:rsidP="00A52150">
      <w:pPr>
        <w:rPr>
          <w:rFonts w:cs="Tahoma"/>
        </w:rPr>
      </w:pPr>
    </w:p>
    <w:p w:rsidR="00A52150" w:rsidRDefault="00A52150" w:rsidP="00A52150">
      <w:pPr>
        <w:pStyle w:val="MTDisplayEquation"/>
      </w:pPr>
      <w:r w:rsidRPr="00A27B83">
        <w:tab/>
      </w:r>
      <w:r w:rsidR="006F77BC" w:rsidRPr="00A27B83">
        <w:rPr>
          <w:position w:val="-50"/>
        </w:rPr>
        <w:object w:dxaOrig="4840" w:dyaOrig="1100">
          <v:shape id="_x0000_i1110" type="#_x0000_t75" style="width:241.8pt;height:54.8pt" o:ole="">
            <v:imagedata r:id="rId194" o:title=""/>
          </v:shape>
          <o:OLEObject Type="Embed" ProgID="Equation.DSMT4" ShapeID="_x0000_i1110" DrawAspect="Content" ObjectID="_1485343365" r:id="rId195"/>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2" w:name="ZEqnNum559032"/>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5</w:instrText>
        </w:r>
      </w:fldSimple>
      <w:r w:rsidRPr="00A27B83">
        <w:instrText>)</w:instrText>
      </w:r>
      <w:bookmarkEnd w:id="262"/>
      <w:r w:rsidRPr="00A27B83">
        <w:fldChar w:fldCharType="end"/>
      </w:r>
    </w:p>
    <w:p w:rsidR="00A52150" w:rsidRPr="00A52150" w:rsidRDefault="00A52150" w:rsidP="00A52150"/>
    <w:p w:rsidR="00A52150" w:rsidRDefault="00A52150" w:rsidP="00A52150">
      <w:r w:rsidRPr="00A27B83">
        <w:t xml:space="preserve">The resulting scheme is only first order accurate by virtue of the upwind interpolations and mass conservative. When first order computations are considered accurate enough </w:t>
      </w:r>
      <w:r w:rsidRPr="00A27B83">
        <w:rPr>
          <w:position w:val="-10"/>
        </w:rPr>
        <w:object w:dxaOrig="380" w:dyaOrig="320">
          <v:shape id="_x0000_i1111" type="#_x0000_t75" style="width:18.8pt;height:16.1pt" o:ole="">
            <v:imagedata r:id="rId196" o:title=""/>
          </v:shape>
          <o:OLEObject Type="Embed" ProgID="Equation.DSMT4" ShapeID="_x0000_i1111" DrawAspect="Content" ObjectID="_1485343366" r:id="rId197"/>
        </w:object>
      </w:r>
      <w:r w:rsidRPr="00A27B83">
        <w:t xml:space="preserve"> is set </w:t>
      </w:r>
      <w:proofErr w:type="gramStart"/>
      <w:r w:rsidRPr="00A27B83">
        <w:t xml:space="preserve">to </w:t>
      </w:r>
      <w:proofErr w:type="gramEnd"/>
      <w:r w:rsidRPr="00A27B83">
        <w:rPr>
          <w:position w:val="-10"/>
        </w:rPr>
        <w:object w:dxaOrig="340" w:dyaOrig="320">
          <v:shape id="_x0000_i1112" type="#_x0000_t75" style="width:17.2pt;height:16.1pt" o:ole="">
            <v:imagedata r:id="rId198" o:title=""/>
          </v:shape>
          <o:OLEObject Type="Embed" ProgID="Equation.DSMT4" ShapeID="_x0000_i1112" DrawAspect="Content" ObjectID="_1485343367" r:id="rId199"/>
        </w:object>
      </w:r>
      <w:r w:rsidRPr="00A27B83">
        <w:t>. For higher order accuracy the first order prediction is corrected using a limited version of the McCormack scheme. The corrector step reads</w:t>
      </w:r>
    </w:p>
    <w:p w:rsidR="00A52150" w:rsidRPr="00A27B83" w:rsidRDefault="00A52150" w:rsidP="00A52150"/>
    <w:p w:rsidR="00A52150" w:rsidRDefault="00A52150" w:rsidP="00A52150">
      <w:pPr>
        <w:pStyle w:val="MTDisplayEquation"/>
      </w:pPr>
      <w:r w:rsidRPr="00A27B83">
        <w:tab/>
      </w:r>
      <w:r w:rsidRPr="00A27B83">
        <w:rPr>
          <w:position w:val="-24"/>
        </w:rPr>
        <w:object w:dxaOrig="4800" w:dyaOrig="600">
          <v:shape id="_x0000_i1113" type="#_x0000_t75" style="width:240.2pt;height:30.1pt" o:ole="">
            <v:imagedata r:id="rId200" o:title=""/>
          </v:shape>
          <o:OLEObject Type="Embed" ProgID="Equation.DSMT4" ShapeID="_x0000_i1113" DrawAspect="Content" ObjectID="_1485343368" r:id="rId201"/>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3" w:name="ZEqnNum452818"/>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6</w:instrText>
        </w:r>
      </w:fldSimple>
      <w:r w:rsidRPr="00A27B83">
        <w:instrText>)</w:instrText>
      </w:r>
      <w:bookmarkEnd w:id="263"/>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With </w:t>
      </w:r>
      <w:r w:rsidRPr="00A27B83">
        <w:rPr>
          <w:rFonts w:cs="Tahoma"/>
          <w:position w:val="-12"/>
        </w:rPr>
        <w:object w:dxaOrig="1920" w:dyaOrig="340">
          <v:shape id="_x0000_i1114" type="#_x0000_t75" style="width:96.2pt;height:17.2pt" o:ole="">
            <v:imagedata r:id="rId202" o:title=""/>
          </v:shape>
          <o:OLEObject Type="Embed" ProgID="Equation.DSMT4" ShapeID="_x0000_i1114" DrawAspect="Content" ObjectID="_1485343369" r:id="rId203"/>
        </w:object>
      </w:r>
      <w:r w:rsidRPr="00A27B83">
        <w:rPr>
          <w:rFonts w:cs="Tahoma"/>
        </w:rPr>
        <w:t xml:space="preserve"> and </w:t>
      </w:r>
      <w:r w:rsidRPr="00A27B83">
        <w:rPr>
          <w:rFonts w:cs="Tahoma"/>
          <w:position w:val="-8"/>
        </w:rPr>
        <w:object w:dxaOrig="620" w:dyaOrig="300">
          <v:shape id="_x0000_i1115" type="#_x0000_t75" style="width:31.15pt;height:15.05pt" o:ole="">
            <v:imagedata r:id="rId204" o:title=""/>
          </v:shape>
          <o:OLEObject Type="Embed" ProgID="Equation.DSMT4" ShapeID="_x0000_i1115" DrawAspect="Content" ObjectID="_1485343370" r:id="rId205"/>
        </w:object>
      </w:r>
      <w:r>
        <w:rPr>
          <w:rFonts w:cs="Tahoma"/>
        </w:rPr>
        <w:t xml:space="preserve"> is given for positive flow as</w:t>
      </w:r>
    </w:p>
    <w:p w:rsidR="00A52150" w:rsidRDefault="00A52150" w:rsidP="00A52150">
      <w:pPr>
        <w:pStyle w:val="MTDisplayEquation"/>
      </w:pPr>
      <w:r w:rsidRPr="00A27B83">
        <w:tab/>
      </w:r>
      <w:r w:rsidRPr="002863C0">
        <w:rPr>
          <w:position w:val="-24"/>
        </w:rPr>
        <w:object w:dxaOrig="7800" w:dyaOrig="600">
          <v:shape id="_x0000_i1116" type="#_x0000_t75" style="width:390.1pt;height:30.1pt" o:ole="">
            <v:imagedata r:id="rId206" o:title=""/>
          </v:shape>
          <o:OLEObject Type="Embed" ProgID="Equation.DSMT4" ShapeID="_x0000_i1116" DrawAspect="Content" ObjectID="_1485343371" r:id="rId20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4" w:name="ZEqnNum654284"/>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7</w:instrText>
        </w:r>
      </w:fldSimple>
      <w:r w:rsidRPr="00A27B83">
        <w:instrText>)</w:instrText>
      </w:r>
      <w:bookmarkEnd w:id="264"/>
      <w:r w:rsidRPr="00A27B83">
        <w:fldChar w:fldCharType="end"/>
      </w:r>
    </w:p>
    <w:p w:rsidR="00A52150" w:rsidRPr="00A52150" w:rsidRDefault="00A52150" w:rsidP="00A52150"/>
    <w:p w:rsidR="00A52150" w:rsidRDefault="00A52150" w:rsidP="00A52150">
      <w:r w:rsidRPr="00A27B83">
        <w:t xml:space="preserve">Here </w:t>
      </w:r>
      <w:r w:rsidRPr="00A27B83">
        <w:rPr>
          <w:position w:val="-12"/>
        </w:rPr>
        <w:object w:dxaOrig="520" w:dyaOrig="340">
          <v:shape id="_x0000_i1117" type="#_x0000_t75" style="width:25.8pt;height:17.2pt" o:ole="">
            <v:imagedata r:id="rId208" o:title=""/>
          </v:shape>
          <o:OLEObject Type="Embed" ProgID="Equation.DSMT4" ShapeID="_x0000_i1117" DrawAspect="Content" ObjectID="_1485343372" r:id="rId209"/>
        </w:object>
      </w:r>
      <w:r w:rsidRPr="00A27B83">
        <w:t xml:space="preserve"> denotes </w:t>
      </w:r>
      <w:r>
        <w:t xml:space="preserve">the </w:t>
      </w:r>
      <w:proofErr w:type="spellStart"/>
      <w:r>
        <w:t>minmod</w:t>
      </w:r>
      <w:proofErr w:type="spellEnd"/>
      <w:r>
        <w:t xml:space="preserve"> limiter</w:t>
      </w:r>
      <w:r w:rsidRPr="00A27B83">
        <w:t xml:space="preserve">. </w:t>
      </w:r>
      <w:r>
        <w:t xml:space="preserve">Similar expression can be constructed for negative flow. </w:t>
      </w:r>
      <w:r w:rsidRPr="00A27B83">
        <w:t xml:space="preserve">The expression for </w:t>
      </w:r>
      <w:r w:rsidRPr="00A27B83">
        <w:rPr>
          <w:position w:val="-10"/>
        </w:rPr>
        <w:object w:dxaOrig="700" w:dyaOrig="320">
          <v:shape id="_x0000_i1118" type="#_x0000_t75" style="width:34.95pt;height:16.1pt" o:ole="">
            <v:imagedata r:id="rId210" o:title=""/>
          </v:shape>
          <o:OLEObject Type="Embed" ProgID="Equation.DSMT4" ShapeID="_x0000_i1118" DrawAspect="Content" ObjectID="_1485343373" r:id="rId211"/>
        </w:object>
      </w:r>
      <w:r w:rsidRPr="00A27B83">
        <w:t xml:space="preserve"> and </w:t>
      </w:r>
      <w:r w:rsidRPr="00A27B83">
        <w:rPr>
          <w:position w:val="-8"/>
        </w:rPr>
        <w:object w:dxaOrig="639" w:dyaOrig="300">
          <v:shape id="_x0000_i1119" type="#_x0000_t75" style="width:31.7pt;height:15.05pt" o:ole="">
            <v:imagedata r:id="rId212" o:title=""/>
          </v:shape>
          <o:OLEObject Type="Embed" ProgID="Equation.DSMT4" ShapeID="_x0000_i1119" DrawAspect="Content" ObjectID="_1485343374" r:id="rId213"/>
        </w:object>
      </w:r>
      <w:r w:rsidRPr="00A27B83">
        <w:t xml:space="preserve"> are obtained in a similar manner. Note that the total flux </w:t>
      </w:r>
      <w:r w:rsidRPr="00A27B83">
        <w:rPr>
          <w:position w:val="-12"/>
        </w:rPr>
        <w:object w:dxaOrig="540" w:dyaOrig="340">
          <v:shape id="_x0000_i1120" type="#_x0000_t75" style="width:26.85pt;height:17.2pt" o:ole="">
            <v:imagedata r:id="rId214" o:title=""/>
          </v:shape>
          <o:OLEObject Type="Embed" ProgID="Equation.DSMT4" ShapeID="_x0000_i1120" DrawAspect="Content" ObjectID="_1485343375" r:id="rId215"/>
        </w:object>
      </w:r>
      <w:r w:rsidRPr="00A27B83">
        <w:t>at the cell boundaries thus reads</w:t>
      </w:r>
    </w:p>
    <w:p w:rsidR="00A52150" w:rsidRPr="00A27B83" w:rsidRDefault="00A52150" w:rsidP="00A52150"/>
    <w:p w:rsidR="00A52150" w:rsidRDefault="00A52150" w:rsidP="00A52150">
      <w:pPr>
        <w:pStyle w:val="MTDisplayEquation"/>
      </w:pPr>
      <w:r w:rsidRPr="00A27B83">
        <w:tab/>
      </w:r>
      <w:r w:rsidRPr="00A27B83">
        <w:rPr>
          <w:position w:val="-12"/>
        </w:rPr>
        <w:object w:dxaOrig="4700" w:dyaOrig="340">
          <v:shape id="_x0000_i1121" type="#_x0000_t75" style="width:234.8pt;height:17.2pt" o:ole="">
            <v:imagedata r:id="rId216" o:title=""/>
          </v:shape>
          <o:OLEObject Type="Embed" ProgID="Equation.DSMT4" ShapeID="_x0000_i1121" DrawAspect="Content" ObjectID="_1485343376" r:id="rId21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5" w:name="ZEqnNum673353"/>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8</w:instrText>
        </w:r>
      </w:fldSimple>
      <w:r w:rsidRPr="00A27B83">
        <w:instrText>)</w:instrText>
      </w:r>
      <w:bookmarkEnd w:id="265"/>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The predictor-corrector set is second order accurate in regions where the solution is smooth, and reduces </w:t>
      </w:r>
      <w:r>
        <w:rPr>
          <w:rFonts w:cs="Tahoma"/>
        </w:rPr>
        <w:t xml:space="preserve">locally </w:t>
      </w:r>
      <w:r w:rsidRPr="00A27B83">
        <w:rPr>
          <w:rFonts w:cs="Tahoma"/>
        </w:rPr>
        <w:t xml:space="preserve">to first order accuracy near </w:t>
      </w:r>
      <w:r>
        <w:rPr>
          <w:rFonts w:cs="Tahoma"/>
        </w:rPr>
        <w:t>discontinuities</w:t>
      </w:r>
      <w:r w:rsidRPr="00A27B83">
        <w:rPr>
          <w:rFonts w:cs="Tahoma"/>
        </w:rPr>
        <w:t>. Furthermore, the method remains mass conservative.</w:t>
      </w:r>
      <w:r>
        <w:rPr>
          <w:rFonts w:cs="Tahoma"/>
        </w:rPr>
        <w:t xml:space="preserve"> Note that other flux limiters can be used instead of the </w:t>
      </w:r>
      <w:proofErr w:type="spellStart"/>
      <w:r>
        <w:rPr>
          <w:rFonts w:cs="Tahoma"/>
        </w:rPr>
        <w:t>minmod</w:t>
      </w:r>
      <w:proofErr w:type="spellEnd"/>
      <w:r>
        <w:rPr>
          <w:rFonts w:cs="Tahoma"/>
        </w:rPr>
        <w:t xml:space="preserve"> limiter. However, as the </w:t>
      </w:r>
      <w:proofErr w:type="spellStart"/>
      <w:r>
        <w:rPr>
          <w:rFonts w:cs="Tahoma"/>
        </w:rPr>
        <w:t>minmod</w:t>
      </w:r>
      <w:proofErr w:type="spellEnd"/>
      <w:r>
        <w:rPr>
          <w:rFonts w:cs="Tahoma"/>
        </w:rPr>
        <w:t xml:space="preserve"> limiter performed adequately, this has not been investigated. ( For an overview of flux limiters see </w:t>
      </w:r>
      <w:r>
        <w:rPr>
          <w:rFonts w:cs="Tahoma"/>
        </w:rPr>
        <w:fldChar w:fldCharType="begin"/>
      </w:r>
      <w:r>
        <w:rPr>
          <w:rFonts w:cs="Tahoma"/>
        </w:rPr>
        <w:instrText xml:space="preserve"> ADDIN EN.CITE &lt;EndNote&gt;&lt;Cite ExcludeYear="1"&gt;&lt;Author&gt;Hirsch&lt;/Author&gt;&lt;Year&gt;2007&lt;/Year&gt;&lt;RecNum&gt;12&lt;/RecNum&gt;&lt;Suffix&gt;`, 2007&lt;/Suffix&gt;&lt;record&gt;&lt;rec-number&gt;12&lt;/rec-number&gt;&lt;foreign-keys&gt;&lt;key app="EN" db-id="e0d0xdee5dreeper2s75zpxuw0fwfp209fva"&gt;12&lt;/key&gt;&lt;/foreign-keys&gt;&lt;ref-type name="Book"&gt;6&lt;/ref-type&gt;&lt;contributors&gt;&lt;authors&gt;&lt;author&gt;Hirsch, Charles&lt;/author&gt;&lt;/authors&gt;&lt;/contributors&gt;&lt;titles&gt;&lt;title&gt;Numerical computation of internal &amp;amp; external flows&lt;/title&gt;&lt;/titles&gt;&lt;pages&gt;656&lt;/pages&gt;&lt;edition&gt;2nd&lt;/edition&gt;&lt;section&gt;456-458&lt;/section&gt;&lt;dates&gt;&lt;year&gt;2007&lt;/year&gt;&lt;/dates&gt;&lt;pub-location&gt;New York&lt;/pub-location&gt;&lt;publisher&gt;John Wiley &amp;amp; Sons&lt;/publisher&gt;&lt;isbn&gt;978-0-7506-6594-0&lt;/isbn&gt;&lt;urls&gt;&lt;/urls&gt;&lt;/record&gt;&lt;/Cite&gt;&lt;/EndNote&gt;</w:instrText>
      </w:r>
      <w:r>
        <w:rPr>
          <w:rFonts w:cs="Tahoma"/>
        </w:rPr>
        <w:fldChar w:fldCharType="separate"/>
      </w:r>
      <w:r>
        <w:rPr>
          <w:rFonts w:cs="Tahoma"/>
          <w:noProof/>
        </w:rPr>
        <w:t>Hirsch, 2007)</w:t>
      </w:r>
      <w:r>
        <w:rPr>
          <w:rFonts w:cs="Tahoma"/>
        </w:rPr>
        <w:fldChar w:fldCharType="end"/>
      </w:r>
    </w:p>
    <w:p w:rsidR="00A52150" w:rsidRPr="00A27B83" w:rsidRDefault="00A52150" w:rsidP="00A52150">
      <w:pPr>
        <w:pStyle w:val="Heading3"/>
      </w:pPr>
      <w:bookmarkStart w:id="266" w:name="_Toc249984916"/>
      <w:bookmarkStart w:id="267" w:name="_Toc249985009"/>
      <w:bookmarkStart w:id="268" w:name="_Toc410896337"/>
      <w:r w:rsidRPr="00A27B83">
        <w:t>Local continuity equation</w:t>
      </w:r>
      <w:bookmarkEnd w:id="266"/>
      <w:bookmarkEnd w:id="267"/>
      <w:bookmarkEnd w:id="268"/>
    </w:p>
    <w:p w:rsidR="00A52150" w:rsidRDefault="00A52150" w:rsidP="00A52150">
      <w:r w:rsidRPr="00A27B83">
        <w:t>The depth averaged local continuity equation is given by</w:t>
      </w:r>
    </w:p>
    <w:p w:rsidR="00A52150" w:rsidRPr="00A27B83" w:rsidRDefault="00A52150" w:rsidP="00A52150"/>
    <w:p w:rsidR="00A52150" w:rsidRDefault="00A52150" w:rsidP="00A52150">
      <w:pPr>
        <w:pStyle w:val="MTDisplayEquation"/>
      </w:pPr>
      <w:r w:rsidRPr="00A27B83">
        <w:tab/>
      </w:r>
      <w:r w:rsidRPr="004667E6">
        <w:rPr>
          <w:position w:val="-28"/>
        </w:rPr>
        <w:object w:dxaOrig="4060" w:dyaOrig="639">
          <v:shape id="_x0000_i1122" type="#_x0000_t75" style="width:203.1pt;height:31.7pt" o:ole="">
            <v:imagedata r:id="rId218" o:title=""/>
          </v:shape>
          <o:OLEObject Type="Embed" ProgID="Equation.DSMT4" ShapeID="_x0000_i1122" DrawAspect="Content" ObjectID="_1485343377" r:id="rId219"/>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69" w:name="ZEqnNum686131"/>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9</w:instrText>
        </w:r>
      </w:fldSimple>
      <w:r w:rsidRPr="00A27B83">
        <w:instrText>)</w:instrText>
      </w:r>
      <w:bookmarkEnd w:id="269"/>
      <w:r w:rsidRPr="00A27B83">
        <w:fldChar w:fldCharType="end"/>
      </w:r>
    </w:p>
    <w:p w:rsidR="00A52150" w:rsidRPr="00A52150" w:rsidRDefault="00A52150" w:rsidP="00A52150"/>
    <w:p w:rsidR="00A52150" w:rsidRDefault="00A52150" w:rsidP="00A52150">
      <w:pPr>
        <w:rPr>
          <w:rFonts w:cs="Tahoma"/>
        </w:rPr>
      </w:pPr>
      <w:r w:rsidRPr="00A27B83">
        <w:rPr>
          <w:rFonts w:cs="Tahoma"/>
        </w:rPr>
        <w:t>This equation is discretized using central differences</w:t>
      </w:r>
    </w:p>
    <w:p w:rsidR="00A52150" w:rsidRPr="00A27B83" w:rsidRDefault="00A52150" w:rsidP="00A52150">
      <w:pPr>
        <w:rPr>
          <w:rFonts w:cs="Tahoma"/>
        </w:rPr>
      </w:pPr>
    </w:p>
    <w:p w:rsidR="00A52150" w:rsidRDefault="00A52150" w:rsidP="00A52150">
      <w:pPr>
        <w:pStyle w:val="MTDisplayEquation"/>
      </w:pPr>
      <w:r w:rsidRPr="00A27B83">
        <w:tab/>
      </w:r>
      <w:r w:rsidRPr="004E7210">
        <w:rPr>
          <w:position w:val="-24"/>
        </w:rPr>
        <w:object w:dxaOrig="8480" w:dyaOrig="620">
          <v:shape id="_x0000_i1123" type="#_x0000_t75" style="width:423.95pt;height:31.15pt" o:ole="">
            <v:imagedata r:id="rId220" o:title=""/>
          </v:shape>
          <o:OLEObject Type="Embed" ProgID="Equation.DSMT4" ShapeID="_x0000_i1123" DrawAspect="Content" ObjectID="_1485343378" r:id="rId221"/>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0" w:name="ZEqnNum863615"/>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10</w:instrText>
        </w:r>
      </w:fldSimple>
      <w:r w:rsidRPr="00A27B83">
        <w:instrText>)</w:instrText>
      </w:r>
      <w:bookmarkEnd w:id="270"/>
      <w:r w:rsidRPr="00A27B83">
        <w:fldChar w:fldCharType="end"/>
      </w:r>
    </w:p>
    <w:p w:rsidR="00A52150" w:rsidRPr="00A52150" w:rsidRDefault="00A52150" w:rsidP="00A52150"/>
    <w:p w:rsidR="00A52150" w:rsidRPr="00A27B83" w:rsidRDefault="00A52150" w:rsidP="00A52150">
      <w:pPr>
        <w:rPr>
          <w:rFonts w:cs="Tahoma"/>
        </w:rPr>
      </w:pPr>
      <w:r>
        <w:rPr>
          <w:rFonts w:cs="Tahoma"/>
        </w:rPr>
        <w:t>M</w:t>
      </w:r>
      <w:r w:rsidRPr="00A27B83">
        <w:rPr>
          <w:rFonts w:cs="Tahoma"/>
        </w:rPr>
        <w:t>issing grid variables</w:t>
      </w:r>
      <w:r w:rsidRPr="00A27B83">
        <w:rPr>
          <w:rFonts w:cs="Tahoma"/>
          <w:position w:val="-10"/>
        </w:rPr>
        <w:object w:dxaOrig="940" w:dyaOrig="320">
          <v:shape id="_x0000_i1124" type="#_x0000_t75" style="width:46.75pt;height:16.1pt" o:ole="">
            <v:imagedata r:id="rId222" o:title=""/>
          </v:shape>
          <o:OLEObject Type="Embed" ProgID="Equation.DSMT4" ShapeID="_x0000_i1124" DrawAspect="Content" ObjectID="_1485343379" r:id="rId223"/>
        </w:object>
      </w:r>
      <w:r w:rsidRPr="00A27B83">
        <w:rPr>
          <w:rFonts w:cs="Tahoma"/>
        </w:rPr>
        <w:t xml:space="preserve"> are approximated with upwind interpolation. Because there is no separate time evolution equation for the pressure the local continuity equation will be used to setup a discrete set of poison type equations in which the pressures are the only unknown quantities.</w:t>
      </w:r>
    </w:p>
    <w:p w:rsidR="00A52150" w:rsidRDefault="00A52150" w:rsidP="00A52150">
      <w:pPr>
        <w:pStyle w:val="Heading3"/>
      </w:pPr>
      <w:bookmarkStart w:id="271" w:name="_Toc249984917"/>
      <w:bookmarkStart w:id="272" w:name="_Toc249985010"/>
      <w:bookmarkStart w:id="273" w:name="_Toc410896338"/>
      <w:r w:rsidRPr="00A27B83">
        <w:t>Horizontal Momentum</w:t>
      </w:r>
      <w:bookmarkEnd w:id="271"/>
      <w:bookmarkEnd w:id="272"/>
      <w:bookmarkEnd w:id="273"/>
    </w:p>
    <w:p w:rsidR="00A52150" w:rsidRPr="00A27B83" w:rsidRDefault="00A52150" w:rsidP="00A52150">
      <w:r w:rsidRPr="00A27B83">
        <w:t xml:space="preserve">To obtain a conservative discretisation of the momentum equation the approach from </w:t>
      </w:r>
      <w:r w:rsidRPr="00A27B83">
        <w:fldChar w:fldCharType="begin"/>
      </w:r>
      <w: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fldChar w:fldCharType="separate"/>
      </w:r>
      <w:r w:rsidRPr="00A27B83">
        <w:rPr>
          <w:noProof/>
        </w:rPr>
        <w:t>Stelling and Duinmeijer (2003)</w:t>
      </w:r>
      <w:r w:rsidRPr="00A27B83">
        <w:fldChar w:fldCharType="end"/>
      </w:r>
      <w:r w:rsidRPr="00A27B83">
        <w:t xml:space="preserve"> is followed. However, to improve the accuracy of the method the combined space-time discretisation of the advection is done using a variant of the </w:t>
      </w:r>
      <w:r w:rsidRPr="00A27B83">
        <w:fldChar w:fldCharType="begin"/>
      </w:r>
      <w:r>
        <w:instrText xml:space="preserve"> ADDIN EN.CITE &lt;EndNote&gt;&lt;Cite&gt;&lt;Author&gt;MacCormack&lt;/Author&gt;&lt;Year&gt;1969&lt;/Year&gt;&lt;RecNum&gt;31&lt;/RecNum&gt;&lt;record&gt;&lt;rec-number&gt;31&lt;/rec-number&gt;&lt;foreign-keys&gt;&lt;key app="EN" db-id="e0d0xdee5dreeper2s75zpxuw0fwfp209fva"&gt;31&lt;/key&gt;&lt;/foreign-keys&gt;&lt;ref-type name="Conference Paper"&gt;47&lt;/ref-type&gt;&lt;contributors&gt;&lt;authors&gt;&lt;author&gt;MacCormack, R.W.&lt;/author&gt;&lt;/authors&gt;&lt;/contributors&gt;&lt;titles&gt;&lt;title&gt;The Effect of viscosity in hypervelocity impact cratering&lt;/title&gt;&lt;secondary-title&gt;AIAA Hyper velocity Impact Conference&lt;/secondary-title&gt;&lt;/titles&gt;&lt;volume&gt;Paper 69-354&lt;/volume&gt;&lt;dates&gt;&lt;year&gt;1969&lt;/year&gt;&lt;/dates&gt;&lt;urls&gt;&lt;/urls&gt;&lt;/record&gt;&lt;/Cite&gt;&lt;/EndNote&gt;</w:instrText>
      </w:r>
      <w:r w:rsidRPr="00A27B83">
        <w:fldChar w:fldCharType="separate"/>
      </w:r>
      <w:r w:rsidRPr="00A27B83">
        <w:rPr>
          <w:noProof/>
        </w:rPr>
        <w:t>MacCormack (1969)</w:t>
      </w:r>
      <w:r w:rsidRPr="00A27B83">
        <w:fldChar w:fldCharType="end"/>
      </w:r>
      <w:r w:rsidRPr="00A27B83">
        <w:t xml:space="preserve"> is used. This scheme consists of a first order predictor step and a </w:t>
      </w:r>
      <w:r>
        <w:t xml:space="preserve">flux </w:t>
      </w:r>
      <w:r w:rsidRPr="00A27B83">
        <w:t xml:space="preserve">limited corrector step. The hydrostatic pressure is integrated using the midpoint rule and central differences, while the source terms and the </w:t>
      </w:r>
      <w:r>
        <w:t>turbulent</w:t>
      </w:r>
      <w:r w:rsidRPr="00A27B83">
        <w:t xml:space="preserve"> stresses are integrated using an explicit Euler time integration.</w:t>
      </w:r>
      <w:r>
        <w:t xml:space="preserve"> Formally the time integration is therefore first order accurate, but in regions where the turbulent stresses are negligible the scheme is of almost second order accuracy.</w:t>
      </w:r>
    </w:p>
    <w:p w:rsidR="00A52150" w:rsidRPr="00A27B83" w:rsidRDefault="00A52150" w:rsidP="00A52150">
      <w:pPr>
        <w:pStyle w:val="Heading4"/>
      </w:pPr>
      <w:r w:rsidRPr="00A27B83">
        <w:t>Predictor step</w:t>
      </w:r>
    </w:p>
    <w:p w:rsidR="00A52150" w:rsidRDefault="00A52150" w:rsidP="00A52150">
      <w:r w:rsidRPr="00A27B83">
        <w:t xml:space="preserve">The depth averaged horizontal momentum equation for </w:t>
      </w:r>
      <w:r w:rsidRPr="00A27B83">
        <w:rPr>
          <w:position w:val="-6"/>
        </w:rPr>
        <w:object w:dxaOrig="380" w:dyaOrig="260">
          <v:shape id="_x0000_i1125" type="#_x0000_t75" style="width:18.8pt;height:12.9pt" o:ole="">
            <v:imagedata r:id="rId224" o:title=""/>
          </v:shape>
          <o:OLEObject Type="Embed" ProgID="Equation.DSMT4" ShapeID="_x0000_i1125" DrawAspect="Content" ObjectID="_1485343380" r:id="rId225"/>
        </w:object>
      </w:r>
      <w:r w:rsidRPr="00A27B83">
        <w:t>is given by</w:t>
      </w:r>
    </w:p>
    <w:p w:rsidR="00A52150" w:rsidRPr="00A27B83" w:rsidRDefault="00A52150" w:rsidP="00A52150"/>
    <w:p w:rsidR="00A52150" w:rsidRDefault="00A52150" w:rsidP="00A52150">
      <w:pPr>
        <w:pStyle w:val="MTDisplayEquation"/>
      </w:pPr>
      <w:r w:rsidRPr="00A27B83">
        <w:tab/>
      </w:r>
      <w:r w:rsidRPr="00E45937">
        <w:rPr>
          <w:position w:val="-24"/>
        </w:rPr>
        <w:object w:dxaOrig="6900" w:dyaOrig="580">
          <v:shape id="_x0000_i1126" type="#_x0000_t75" style="width:344.95pt;height:29pt" o:ole="">
            <v:imagedata r:id="rId226" o:title=""/>
          </v:shape>
          <o:OLEObject Type="Embed" ProgID="Equation.DSMT4" ShapeID="_x0000_i1126" DrawAspect="Content" ObjectID="_1485343381" r:id="rId22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4" w:name="ZEqnNum973790"/>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11</w:instrText>
        </w:r>
      </w:fldSimple>
      <w:r w:rsidRPr="00A27B83">
        <w:instrText>)</w:instrText>
      </w:r>
      <w:bookmarkEnd w:id="274"/>
      <w:r w:rsidRPr="00A27B83">
        <w:fldChar w:fldCharType="end"/>
      </w:r>
    </w:p>
    <w:p w:rsidR="00A52150" w:rsidRPr="00A52150" w:rsidRDefault="00A52150" w:rsidP="00A52150"/>
    <w:p w:rsidR="00A52150" w:rsidRDefault="00A52150" w:rsidP="00A52150">
      <w:pPr>
        <w:rPr>
          <w:rFonts w:cs="Tahoma"/>
        </w:rPr>
      </w:pPr>
      <w:r w:rsidRPr="00A27B83">
        <w:rPr>
          <w:rFonts w:cs="Tahoma"/>
        </w:rPr>
        <w:t>A first order accurate predictor step in time and space is then given as</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64"/>
        </w:rPr>
        <w:object w:dxaOrig="6800" w:dyaOrig="1380">
          <v:shape id="_x0000_i1127" type="#_x0000_t75" style="width:340.1pt;height:68.8pt" o:ole="">
            <v:imagedata r:id="rId228" o:title=""/>
          </v:shape>
          <o:OLEObject Type="Embed" ProgID="Equation.DSMT4" ShapeID="_x0000_i1127" DrawAspect="Content" ObjectID="_1485343382" r:id="rId229"/>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5" w:name="ZEqnNum947132"/>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12</w:instrText>
        </w:r>
      </w:fldSimple>
      <w:r w:rsidRPr="00A27B83">
        <w:instrText>)</w:instrText>
      </w:r>
      <w:bookmarkEnd w:id="275"/>
      <w:r w:rsidRPr="00A27B83">
        <w:fldChar w:fldCharType="end"/>
      </w:r>
    </w:p>
    <w:p w:rsidR="00A52150" w:rsidRPr="00A52150" w:rsidRDefault="00A52150" w:rsidP="00A52150"/>
    <w:p w:rsidR="00A52150" w:rsidRPr="00A27B83" w:rsidRDefault="00A52150" w:rsidP="00A52150">
      <w:r w:rsidRPr="00A27B83">
        <w:t xml:space="preserve">Here </w:t>
      </w:r>
      <w:proofErr w:type="spellStart"/>
      <w:r w:rsidRPr="00A27B83">
        <w:t>Pr</w:t>
      </w:r>
      <w:proofErr w:type="spellEnd"/>
      <w:r w:rsidRPr="00A27B83">
        <w:t xml:space="preserve"> represents a discretisation of the dynamic pressure; T the effect of (turbulent) viscosity and S </w:t>
      </w:r>
      <w:proofErr w:type="gramStart"/>
      <w:r w:rsidRPr="00A27B83">
        <w:t>includes</w:t>
      </w:r>
      <w:proofErr w:type="gramEnd"/>
      <w:r w:rsidRPr="00A27B83">
        <w:t xml:space="preserve"> all other source terms. The discretisation of the (turbulent) viscous terms is given by central differences:</w:t>
      </w:r>
    </w:p>
    <w:p w:rsidR="00A52150" w:rsidRDefault="00A52150" w:rsidP="00A52150">
      <w:pPr>
        <w:pStyle w:val="MTDisplayEquation"/>
      </w:pPr>
      <w:r w:rsidRPr="00A27B83">
        <w:tab/>
      </w:r>
      <w:r w:rsidRPr="00E45937">
        <w:rPr>
          <w:position w:val="-96"/>
        </w:rPr>
        <w:object w:dxaOrig="6180" w:dyaOrig="2020">
          <v:shape id="_x0000_i1128" type="#_x0000_t75" style="width:308.95pt;height:101pt" o:ole="">
            <v:imagedata r:id="rId230" o:title=""/>
          </v:shape>
          <o:OLEObject Type="Embed" ProgID="Equation.DSMT4" ShapeID="_x0000_i1128" DrawAspect="Content" ObjectID="_1485343383" r:id="rId231"/>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13</w:instrText>
        </w:r>
      </w:fldSimple>
      <w:r w:rsidRPr="00A27B83">
        <w:instrText>)</w:instrText>
      </w:r>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Here </w:t>
      </w:r>
      <w:r w:rsidRPr="00A27B83">
        <w:rPr>
          <w:rFonts w:cs="Tahoma"/>
          <w:position w:val="-12"/>
        </w:rPr>
        <w:object w:dxaOrig="560" w:dyaOrig="340">
          <v:shape id="_x0000_i1129" type="#_x0000_t75" style="width:27.95pt;height:17.2pt" o:ole="">
            <v:imagedata r:id="rId232" o:title=""/>
          </v:shape>
          <o:OLEObject Type="Embed" ProgID="Equation.DSMT4" ShapeID="_x0000_i1129" DrawAspect="Content" ObjectID="_1485343384" r:id="rId233"/>
        </w:object>
      </w:r>
      <w:r w:rsidRPr="00A27B83">
        <w:rPr>
          <w:rFonts w:cs="Tahoma"/>
        </w:rPr>
        <w:t xml:space="preserve"> and </w:t>
      </w:r>
      <w:r w:rsidRPr="00A27B83">
        <w:rPr>
          <w:rFonts w:cs="Tahoma"/>
          <w:position w:val="-12"/>
        </w:rPr>
        <w:object w:dxaOrig="660" w:dyaOrig="400">
          <v:shape id="_x0000_i1130" type="#_x0000_t75" style="width:32.8pt;height:19.9pt" o:ole="">
            <v:imagedata r:id="rId234" o:title=""/>
          </v:shape>
          <o:OLEObject Type="Embed" ProgID="Equation.DSMT4" ShapeID="_x0000_i1130" DrawAspect="Content" ObjectID="_1485343385" r:id="rId235"/>
        </w:object>
      </w:r>
      <w:r w:rsidRPr="00A27B83">
        <w:rPr>
          <w:rFonts w:cs="Tahoma"/>
        </w:rPr>
        <w:t xml:space="preserve"> are obtained from the surrounding points by simple linear interpolation.</w:t>
      </w:r>
    </w:p>
    <w:p w:rsidR="00A52150" w:rsidRPr="00A27B83" w:rsidRDefault="00A52150" w:rsidP="00A52150">
      <w:pPr>
        <w:rPr>
          <w:rFonts w:cs="Tahoma"/>
        </w:rPr>
      </w:pPr>
    </w:p>
    <w:p w:rsidR="00A52150" w:rsidRDefault="00A52150" w:rsidP="00A52150">
      <w:r w:rsidRPr="00A27B83">
        <w:t>Due to the incompressible flow assumption the dynamic pressure does not have a separate time evolution equation, but instead it satisfies an elliptical equation i</w:t>
      </w:r>
      <w:r>
        <w:t>n</w:t>
      </w:r>
      <w:r w:rsidRPr="00A27B83">
        <w:t xml:space="preserve"> space. As such its effect cannot be calculated explicitly using values at the previous time level. However to improve the accuracy of the predictor step the effect of the dynamic pressure is included explicitly. To do this first the unknown pressure is decomposed as:</w:t>
      </w:r>
    </w:p>
    <w:p w:rsidR="00A52150" w:rsidRPr="00A27B83" w:rsidRDefault="00A52150" w:rsidP="00A52150"/>
    <w:p w:rsidR="00A52150" w:rsidRDefault="00A52150" w:rsidP="00A52150">
      <w:pPr>
        <w:pStyle w:val="MTDisplayEquation"/>
      </w:pPr>
      <w:r w:rsidRPr="00A27B83">
        <w:tab/>
      </w:r>
      <w:r w:rsidRPr="00A27B83">
        <w:rPr>
          <w:position w:val="-10"/>
        </w:rPr>
        <w:object w:dxaOrig="1780" w:dyaOrig="320">
          <v:shape id="_x0000_i1131" type="#_x0000_t75" style="width:89.2pt;height:16.1pt" o:ole="">
            <v:imagedata r:id="rId236" o:title=""/>
          </v:shape>
          <o:OLEObject Type="Embed" ProgID="Equation.DSMT4" ShapeID="_x0000_i1131" DrawAspect="Content" ObjectID="_1485343386" r:id="rId23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6" w:name="ZEqnNum786367"/>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14</w:instrText>
        </w:r>
      </w:fldSimple>
      <w:r w:rsidRPr="00A27B83">
        <w:instrText>)</w:instrText>
      </w:r>
      <w:bookmarkEnd w:id="276"/>
      <w:r w:rsidRPr="00A27B83">
        <w:fldChar w:fldCharType="end"/>
      </w:r>
    </w:p>
    <w:p w:rsidR="00A52150" w:rsidRPr="00A52150" w:rsidRDefault="00A52150" w:rsidP="00A52150"/>
    <w:p w:rsidR="00A52150" w:rsidRDefault="00A52150" w:rsidP="00A52150">
      <w:proofErr w:type="gramStart"/>
      <w:r>
        <w:rPr>
          <w:rFonts w:cs="Tahoma"/>
        </w:rPr>
        <w:t>w</w:t>
      </w:r>
      <w:r w:rsidRPr="00A27B83">
        <w:rPr>
          <w:rFonts w:cs="Tahoma"/>
        </w:rPr>
        <w:t>here</w:t>
      </w:r>
      <w:proofErr w:type="gramEnd"/>
      <w:r w:rsidRPr="00A27B83">
        <w:rPr>
          <w:rFonts w:cs="Tahoma"/>
        </w:rPr>
        <w:t xml:space="preserve"> the difference in pressure</w:t>
      </w:r>
      <w:r w:rsidRPr="00A27B83">
        <w:rPr>
          <w:rFonts w:cs="Tahoma"/>
          <w:position w:val="-10"/>
        </w:rPr>
        <w:object w:dxaOrig="580" w:dyaOrig="320">
          <v:shape id="_x0000_i1132" type="#_x0000_t75" style="width:29pt;height:16.1pt" o:ole="">
            <v:imagedata r:id="rId238" o:title=""/>
          </v:shape>
          <o:OLEObject Type="Embed" ProgID="Equation.DSMT4" ShapeID="_x0000_i1132" DrawAspect="Content" ObjectID="_1485343387" r:id="rId239"/>
        </w:object>
      </w:r>
      <w:r w:rsidRPr="00A27B83">
        <w:rPr>
          <w:rFonts w:cs="Tahoma"/>
        </w:rPr>
        <w:t xml:space="preserve"> is generally small. </w:t>
      </w:r>
      <w:r w:rsidRPr="00A27B83">
        <w:t>In the predictor step the effect of the pressure is included explicitly using</w:t>
      </w:r>
      <w:r w:rsidRPr="00A27B83">
        <w:rPr>
          <w:position w:val="-10"/>
        </w:rPr>
        <w:object w:dxaOrig="420" w:dyaOrig="320">
          <v:shape id="_x0000_i1133" type="#_x0000_t75" style="width:20.95pt;height:16.1pt" o:ole="">
            <v:imagedata r:id="rId240" o:title=""/>
          </v:shape>
          <o:OLEObject Type="Embed" ProgID="Equation.DSMT4" ShapeID="_x0000_i1133" DrawAspect="Content" ObjectID="_1485343388" r:id="rId241"/>
        </w:object>
      </w:r>
      <w:r w:rsidRPr="00A27B83">
        <w:t xml:space="preserve">. In the corrector step the full Poisson equation is then solved </w:t>
      </w:r>
      <w:proofErr w:type="gramStart"/>
      <w:r w:rsidRPr="00A27B83">
        <w:t xml:space="preserve">for </w:t>
      </w:r>
      <w:proofErr w:type="gramEnd"/>
      <w:r w:rsidRPr="00A27B83">
        <w:rPr>
          <w:position w:val="-10"/>
        </w:rPr>
        <w:object w:dxaOrig="580" w:dyaOrig="320">
          <v:shape id="_x0000_i1134" type="#_x0000_t75" style="width:29pt;height:16.1pt" o:ole="">
            <v:imagedata r:id="rId242" o:title=""/>
          </v:shape>
          <o:OLEObject Type="Embed" ProgID="Equation.DSMT4" ShapeID="_x0000_i1134" DrawAspect="Content" ObjectID="_1485343389" r:id="rId243"/>
        </w:object>
      </w:r>
      <w:r w:rsidRPr="00A27B83">
        <w:t xml:space="preserve">. The pressure term in the predictor step is thus given as </w:t>
      </w:r>
    </w:p>
    <w:p w:rsidR="00A52150" w:rsidRPr="00A27B83" w:rsidRDefault="00A52150" w:rsidP="00A52150"/>
    <w:p w:rsidR="00A52150" w:rsidRDefault="00A52150" w:rsidP="00A52150">
      <w:pPr>
        <w:pStyle w:val="MTDisplayEquation"/>
      </w:pPr>
      <w:r w:rsidRPr="00A27B83">
        <w:rPr>
          <w:position w:val="-20"/>
        </w:rPr>
        <w:object w:dxaOrig="7820" w:dyaOrig="620">
          <v:shape id="_x0000_i1135" type="#_x0000_t75" style="width:391.15pt;height:31.15pt" o:ole="">
            <v:imagedata r:id="rId244" o:title=""/>
          </v:shape>
          <o:OLEObject Type="Embed" ProgID="Equation.DSMT4" ShapeID="_x0000_i1135" DrawAspect="Content" ObjectID="_1485343390" r:id="rId245"/>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15</w:instrText>
        </w:r>
      </w:fldSimple>
      <w:r w:rsidRPr="00A27B83">
        <w:instrText>)</w:instrText>
      </w:r>
      <w:r w:rsidRPr="00A27B83">
        <w:fldChar w:fldCharType="end"/>
      </w:r>
    </w:p>
    <w:p w:rsidR="00A52150" w:rsidRPr="00A52150" w:rsidRDefault="00A52150" w:rsidP="00A52150"/>
    <w:p w:rsidR="00A52150" w:rsidRPr="008F561B" w:rsidRDefault="00A52150" w:rsidP="00A52150">
      <w:r w:rsidRPr="008F561B">
        <w:t xml:space="preserve">Here </w:t>
      </w:r>
      <w:r w:rsidRPr="008F561B">
        <w:rPr>
          <w:position w:val="-10"/>
        </w:rPr>
        <w:object w:dxaOrig="480" w:dyaOrig="320">
          <v:shape id="_x0000_i1136" type="#_x0000_t75" style="width:24.2pt;height:16.1pt" o:ole="">
            <v:imagedata r:id="rId246" o:title=""/>
          </v:shape>
          <o:OLEObject Type="Embed" ProgID="Equation.DSMT4" ShapeID="_x0000_i1136" DrawAspect="Content" ObjectID="_1485343391" r:id="rId247"/>
        </w:object>
      </w:r>
      <w:r w:rsidRPr="008F561B">
        <w:t>represents the average pressure over the vertical which is approximated with</w:t>
      </w:r>
      <w:r w:rsidRPr="008F561B">
        <w:rPr>
          <w:position w:val="-10"/>
        </w:rPr>
        <w:object w:dxaOrig="1240" w:dyaOrig="320">
          <v:shape id="_x0000_i1137" type="#_x0000_t75" style="width:61.8pt;height:16.1pt" o:ole="">
            <v:imagedata r:id="rId248" o:title=""/>
          </v:shape>
          <o:OLEObject Type="Embed" ProgID="Equation.DSMT4" ShapeID="_x0000_i1137" DrawAspect="Content" ObjectID="_1485343392" r:id="rId249"/>
        </w:object>
      </w:r>
      <w:r w:rsidRPr="008F561B">
        <w:t xml:space="preserve">, in which </w:t>
      </w:r>
      <w:r w:rsidRPr="008F561B">
        <w:rPr>
          <w:position w:val="-10"/>
        </w:rPr>
        <w:object w:dxaOrig="480" w:dyaOrig="320">
          <v:shape id="_x0000_i1138" type="#_x0000_t75" style="width:24.2pt;height:16.1pt" o:ole="">
            <v:imagedata r:id="rId250" o:title=""/>
          </v:shape>
          <o:OLEObject Type="Embed" ProgID="Equation.DSMT4" ShapeID="_x0000_i1138" DrawAspect="Content" ObjectID="_1485343393" r:id="rId251"/>
        </w:object>
      </w:r>
      <w:r w:rsidRPr="008F561B">
        <w:t xml:space="preserve"> is the pressure at the bottom. Furthermore </w:t>
      </w:r>
      <w:r w:rsidRPr="008F561B">
        <w:rPr>
          <w:position w:val="-12"/>
        </w:rPr>
        <w:object w:dxaOrig="480" w:dyaOrig="340">
          <v:shape id="_x0000_i1139" type="#_x0000_t75" style="width:24.2pt;height:17.2pt" o:ole="">
            <v:imagedata r:id="rId252" o:title=""/>
          </v:shape>
          <o:OLEObject Type="Embed" ProgID="Equation.DSMT4" ShapeID="_x0000_i1139" DrawAspect="Content" ObjectID="_1485343394" r:id="rId253"/>
        </w:object>
      </w:r>
      <w:r w:rsidRPr="008F561B">
        <w:t xml:space="preserve"> is given as</w:t>
      </w:r>
      <w:r w:rsidRPr="008F561B">
        <w:rPr>
          <w:position w:val="-14"/>
        </w:rPr>
        <w:object w:dxaOrig="1980" w:dyaOrig="380">
          <v:shape id="_x0000_i1140" type="#_x0000_t75" style="width:98.85pt;height:18.8pt" o:ole="">
            <v:imagedata r:id="rId254" o:title=""/>
          </v:shape>
          <o:OLEObject Type="Embed" ProgID="Equation.DSMT4" ShapeID="_x0000_i1140" DrawAspect="Content" ObjectID="_1485343395" r:id="rId255"/>
        </w:object>
      </w:r>
      <w:r w:rsidRPr="008F561B">
        <w:t>.</w:t>
      </w:r>
    </w:p>
    <w:p w:rsidR="00A52150" w:rsidRPr="00A27B83" w:rsidRDefault="00A52150" w:rsidP="00A52150">
      <w:pPr>
        <w:rPr>
          <w:rFonts w:cs="Tahoma"/>
        </w:rPr>
      </w:pPr>
    </w:p>
    <w:p w:rsidR="00A52150" w:rsidRDefault="00A52150" w:rsidP="00A52150">
      <w:pPr>
        <w:rPr>
          <w:rFonts w:cs="Tahoma"/>
        </w:rPr>
      </w:pPr>
      <w:r w:rsidRPr="00A27B83">
        <w:rPr>
          <w:rFonts w:cs="Tahoma"/>
        </w:rPr>
        <w:t xml:space="preserve">Currently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is formulated with the depth integrated momentum as the primitive variable, and not the depth averaged velocity. To reformulate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in terms of </w:t>
      </w:r>
      <w:r w:rsidRPr="00A27B83">
        <w:rPr>
          <w:rFonts w:cs="Tahoma"/>
          <w:position w:val="-6"/>
        </w:rPr>
        <w:object w:dxaOrig="240" w:dyaOrig="260">
          <v:shape id="_x0000_i1141" type="#_x0000_t75" style="width:11.8pt;height:12.9pt" o:ole="">
            <v:imagedata r:id="rId256" o:title=""/>
          </v:shape>
          <o:OLEObject Type="Embed" ProgID="Equation.DSMT4" ShapeID="_x0000_i1141" DrawAspect="Content" ObjectID="_1485343396" r:id="rId257"/>
        </w:object>
      </w:r>
      <w:r w:rsidRPr="00A27B83">
        <w:rPr>
          <w:rFonts w:cs="Tahoma"/>
        </w:rPr>
        <w:t xml:space="preserve">we use the method by </w:t>
      </w:r>
      <w:r w:rsidRPr="00A27B83">
        <w:rPr>
          <w:rFonts w:cs="Tahoma"/>
        </w:rPr>
        <w:fldChar w:fldCharType="begin"/>
      </w:r>
      <w:r>
        <w:rPr>
          <w:rFonts w:cs="Tahoma"/>
        </w:rP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rPr>
          <w:rFonts w:cs="Tahoma"/>
        </w:rPr>
        <w:fldChar w:fldCharType="separate"/>
      </w:r>
      <w:r w:rsidRPr="00A27B83">
        <w:rPr>
          <w:rFonts w:cs="Tahoma"/>
          <w:noProof/>
        </w:rPr>
        <w:t>Stelling and Duinmeijer (2003)</w:t>
      </w:r>
      <w:r w:rsidRPr="00A27B83">
        <w:rPr>
          <w:rFonts w:cs="Tahoma"/>
        </w:rPr>
        <w:fldChar w:fldCharType="end"/>
      </w:r>
      <w:r w:rsidRPr="00A27B83">
        <w:rPr>
          <w:rFonts w:cs="Tahoma"/>
        </w:rPr>
        <w:t xml:space="preserve">. First note that </w:t>
      </w:r>
      <w:r w:rsidRPr="00A27B83">
        <w:rPr>
          <w:rFonts w:cs="Tahoma"/>
          <w:position w:val="-16"/>
        </w:rPr>
        <w:object w:dxaOrig="800" w:dyaOrig="420">
          <v:shape id="_x0000_i1142" type="#_x0000_t75" style="width:39.75pt;height:20.95pt" o:ole="">
            <v:imagedata r:id="rId258" o:title=""/>
          </v:shape>
          <o:OLEObject Type="Embed" ProgID="Equation.DSMT4" ShapeID="_x0000_i1142" DrawAspect="Content" ObjectID="_1485343397" r:id="rId259"/>
        </w:object>
      </w:r>
      <w:r w:rsidRPr="00A27B83">
        <w:rPr>
          <w:rFonts w:cs="Tahoma"/>
        </w:rPr>
        <w:t xml:space="preserve"> and </w:t>
      </w:r>
      <w:r w:rsidRPr="00A27B83">
        <w:rPr>
          <w:rFonts w:cs="Tahoma"/>
          <w:position w:val="-16"/>
        </w:rPr>
        <w:object w:dxaOrig="800" w:dyaOrig="420">
          <v:shape id="_x0000_i1143" type="#_x0000_t75" style="width:39.75pt;height:20.95pt" o:ole="">
            <v:imagedata r:id="rId260" o:title=""/>
          </v:shape>
          <o:OLEObject Type="Embed" ProgID="Equation.DSMT4" ShapeID="_x0000_i1143" DrawAspect="Content" ObjectID="_1485343398" r:id="rId261"/>
        </w:object>
      </w:r>
      <w:r w:rsidRPr="00A27B83">
        <w:rPr>
          <w:rFonts w:cs="Tahoma"/>
        </w:rPr>
        <w:t xml:space="preserve"> are approximated as </w:t>
      </w:r>
      <w:r w:rsidRPr="00A27B83">
        <w:rPr>
          <w:rFonts w:cs="Tahoma"/>
          <w:position w:val="-12"/>
        </w:rPr>
        <w:object w:dxaOrig="920" w:dyaOrig="360">
          <v:shape id="_x0000_i1144" type="#_x0000_t75" style="width:46.2pt;height:18.25pt" o:ole="">
            <v:imagedata r:id="rId262" o:title=""/>
          </v:shape>
          <o:OLEObject Type="Embed" ProgID="Equation.DSMT4" ShapeID="_x0000_i1144" DrawAspect="Content" ObjectID="_1485343399" r:id="rId263"/>
        </w:object>
      </w:r>
      <w:r w:rsidRPr="00A27B83">
        <w:rPr>
          <w:rFonts w:cs="Tahoma"/>
        </w:rPr>
        <w:t xml:space="preserve"> </w:t>
      </w:r>
      <w:proofErr w:type="spellStart"/>
      <w:proofErr w:type="gramStart"/>
      <w:r w:rsidRPr="00A27B83">
        <w:rPr>
          <w:rFonts w:cs="Tahoma"/>
        </w:rPr>
        <w:t>and</w:t>
      </w:r>
      <w:proofErr w:type="spellEnd"/>
      <w:r w:rsidRPr="00A27B83">
        <w:rPr>
          <w:rFonts w:cs="Tahoma"/>
        </w:rPr>
        <w:t xml:space="preserve"> </w:t>
      </w:r>
      <w:proofErr w:type="gramEnd"/>
      <w:r w:rsidRPr="00A27B83">
        <w:rPr>
          <w:rFonts w:cs="Tahoma"/>
          <w:position w:val="-8"/>
        </w:rPr>
        <w:object w:dxaOrig="920" w:dyaOrig="320">
          <v:shape id="_x0000_i1145" type="#_x0000_t75" style="width:46.2pt;height:16.1pt" o:ole="">
            <v:imagedata r:id="rId264" o:title=""/>
          </v:shape>
          <o:OLEObject Type="Embed" ProgID="Equation.DSMT4" ShapeID="_x0000_i1145" DrawAspect="Content" ObjectID="_1485343400" r:id="rId265"/>
        </w:object>
      </w:r>
      <w:r w:rsidRPr="00A27B83">
        <w:rPr>
          <w:rFonts w:cs="Tahoma"/>
        </w:rPr>
        <w:t xml:space="preserve">. Now using </w:t>
      </w:r>
      <w:r w:rsidRPr="00A27B83">
        <w:rPr>
          <w:rFonts w:cs="Tahoma"/>
        </w:rPr>
        <w:fldChar w:fldCharType="begin"/>
      </w:r>
      <w:r w:rsidRPr="00A27B83">
        <w:rPr>
          <w:rFonts w:cs="Tahoma"/>
        </w:rPr>
        <w:instrText xml:space="preserve"> GOTOBUTTON ZEqnNum570839  \* MERGEFORMAT </w:instrText>
      </w:r>
      <w:r w:rsidRPr="00A27B83">
        <w:rPr>
          <w:rFonts w:cs="Tahoma"/>
        </w:rPr>
        <w:fldChar w:fldCharType="begin"/>
      </w:r>
      <w:r w:rsidRPr="00A27B83">
        <w:rPr>
          <w:rFonts w:cs="Tahoma"/>
        </w:rPr>
        <w:instrText xml:space="preserve"> REF ZEqnNum570839 \! \* MERGEFORMAT </w:instrText>
      </w:r>
      <w:r w:rsidRPr="00A27B83">
        <w:rPr>
          <w:rFonts w:cs="Tahoma"/>
        </w:rPr>
        <w:fldChar w:fldCharType="separate"/>
      </w:r>
      <w:r w:rsidRPr="00A27B83">
        <w:instrText>(</w:instrText>
      </w:r>
      <w:r>
        <w:instrText>2</w:instrText>
      </w:r>
      <w:r w:rsidRPr="00A27B83">
        <w:instrText>.</w:instrText>
      </w:r>
      <w:r>
        <w:instrText>4</w:instrText>
      </w:r>
      <w:r w:rsidRPr="00A27B83">
        <w:instrText>)</w:instrText>
      </w:r>
      <w:r w:rsidRPr="00A27B83">
        <w:rPr>
          <w:rFonts w:cs="Tahoma"/>
        </w:rPr>
        <w:fldChar w:fldCharType="end"/>
      </w:r>
      <w:r w:rsidRPr="00A27B83">
        <w:rPr>
          <w:rFonts w:cs="Tahoma"/>
        </w:rPr>
        <w:fldChar w:fldCharType="end"/>
      </w:r>
      <w:r w:rsidRPr="00A27B83">
        <w:rPr>
          <w:rFonts w:cs="Tahoma"/>
        </w:rPr>
        <w:t xml:space="preserve"> </w:t>
      </w:r>
      <w:r w:rsidRPr="00A27B83">
        <w:rPr>
          <w:rFonts w:cs="Tahoma"/>
          <w:position w:val="-16"/>
        </w:rPr>
        <w:object w:dxaOrig="800" w:dyaOrig="420">
          <v:shape id="_x0000_i1146" type="#_x0000_t75" style="width:39.75pt;height:20.95pt" o:ole="">
            <v:imagedata r:id="rId266" o:title=""/>
          </v:shape>
          <o:OLEObject Type="Embed" ProgID="Equation.DSMT4" ShapeID="_x0000_i1146" DrawAspect="Content" ObjectID="_1485343401" r:id="rId267"/>
        </w:object>
      </w:r>
      <w:r w:rsidRPr="00A27B83">
        <w:rPr>
          <w:rFonts w:cs="Tahoma"/>
        </w:rPr>
        <w:t xml:space="preserve"> is equivalent to:</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24"/>
        </w:rPr>
        <w:object w:dxaOrig="6399" w:dyaOrig="620">
          <v:shape id="_x0000_i1147" type="#_x0000_t75" style="width:319.7pt;height:31.15pt" o:ole="">
            <v:imagedata r:id="rId268" o:title=""/>
          </v:shape>
          <o:OLEObject Type="Embed" ProgID="Equation.DSMT4" ShapeID="_x0000_i1147" DrawAspect="Content" ObjectID="_1485343402" r:id="rId269"/>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7" w:name="ZEqnNum191993"/>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16</w:instrText>
        </w:r>
      </w:fldSimple>
      <w:r w:rsidRPr="00A27B83">
        <w:instrText>)</w:instrText>
      </w:r>
      <w:bookmarkEnd w:id="277"/>
      <w:r w:rsidRPr="00A27B83">
        <w:fldChar w:fldCharType="end"/>
      </w:r>
    </w:p>
    <w:p w:rsidR="00A52150" w:rsidRPr="00A52150" w:rsidRDefault="00A52150" w:rsidP="00A52150"/>
    <w:p w:rsidR="00A52150" w:rsidRDefault="00A52150" w:rsidP="00A52150">
      <w:pPr>
        <w:pStyle w:val="MTDisplayEquation"/>
      </w:pPr>
      <w:r w:rsidRPr="00A27B83">
        <w:tab/>
      </w:r>
      <w:r w:rsidRPr="00A27B83">
        <w:rPr>
          <w:position w:val="-14"/>
        </w:rPr>
        <w:object w:dxaOrig="7339" w:dyaOrig="380">
          <v:shape id="_x0000_i1148" type="#_x0000_t75" style="width:367pt;height:18.8pt" o:ole="">
            <v:imagedata r:id="rId270" o:title=""/>
          </v:shape>
          <o:OLEObject Type="Embed" ProgID="Equation.DSMT4" ShapeID="_x0000_i1148" DrawAspect="Content" ObjectID="_1485343403" r:id="rId271"/>
        </w:object>
      </w:r>
    </w:p>
    <w:p w:rsidR="00A52150" w:rsidRPr="00A52150" w:rsidRDefault="00A52150" w:rsidP="00A52150"/>
    <w:p w:rsidR="00A52150" w:rsidRPr="00A27B83" w:rsidRDefault="00A52150" w:rsidP="00A52150">
      <w:pPr>
        <w:rPr>
          <w:rFonts w:cs="Tahoma"/>
        </w:rPr>
      </w:pPr>
      <w:r w:rsidRPr="00A27B83">
        <w:rPr>
          <w:rFonts w:cs="Tahoma"/>
        </w:rPr>
        <w:t xml:space="preserve">Substituting </w:t>
      </w:r>
      <w:r w:rsidRPr="00A27B83">
        <w:rPr>
          <w:rFonts w:cs="Tahoma"/>
        </w:rPr>
        <w:fldChar w:fldCharType="begin"/>
      </w:r>
      <w:r w:rsidRPr="00A27B83">
        <w:rPr>
          <w:rFonts w:cs="Tahoma"/>
        </w:rPr>
        <w:instrText xml:space="preserve"> GOTOBUTTON ZEqnNum191993  \* MERGEFORMAT </w:instrText>
      </w:r>
      <w:r w:rsidRPr="00A27B83">
        <w:rPr>
          <w:rFonts w:cs="Tahoma"/>
        </w:rPr>
        <w:fldChar w:fldCharType="begin"/>
      </w:r>
      <w:r w:rsidRPr="00A27B83">
        <w:rPr>
          <w:rFonts w:cs="Tahoma"/>
        </w:rPr>
        <w:instrText xml:space="preserve"> REF ZEqnNum191993 \! \* MERGEFORMAT </w:instrText>
      </w:r>
      <w:r w:rsidRPr="00A27B83">
        <w:rPr>
          <w:rFonts w:cs="Tahoma"/>
        </w:rPr>
        <w:fldChar w:fldCharType="separate"/>
      </w:r>
      <w:r w:rsidRPr="00A27B83">
        <w:instrText>(</w:instrText>
      </w:r>
      <w:r>
        <w:instrText>2</w:instrText>
      </w:r>
      <w:r w:rsidRPr="00A27B83">
        <w:instrText>.</w:instrText>
      </w:r>
      <w:r>
        <w:instrText>16</w:instrText>
      </w:r>
      <w:r w:rsidRPr="00A27B83">
        <w:instrText>)</w:instrText>
      </w:r>
      <w:r w:rsidRPr="00A27B83">
        <w:rPr>
          <w:rFonts w:cs="Tahoma"/>
        </w:rPr>
        <w:fldChar w:fldCharType="end"/>
      </w:r>
      <w:r w:rsidRPr="00A27B83">
        <w:rPr>
          <w:rFonts w:cs="Tahoma"/>
        </w:rPr>
        <w:fldChar w:fldCharType="end"/>
      </w:r>
      <w:r w:rsidRPr="00A27B83">
        <w:rPr>
          <w:rFonts w:cs="Tahoma"/>
        </w:rPr>
        <w:t xml:space="preserve"> into </w:t>
      </w:r>
      <w:r w:rsidRPr="00A27B83">
        <w:rPr>
          <w:rFonts w:cs="Tahoma"/>
        </w:rPr>
        <w:fldChar w:fldCharType="begin"/>
      </w:r>
      <w:r w:rsidRPr="00A27B83">
        <w:rPr>
          <w:rFonts w:cs="Tahoma"/>
        </w:rPr>
        <w:instrText xml:space="preserve"> GOTOBUTTON ZEqnNum947132  \* MERGEFORMAT </w:instrText>
      </w:r>
      <w:r w:rsidRPr="00A27B83">
        <w:rPr>
          <w:rFonts w:cs="Tahoma"/>
        </w:rPr>
        <w:fldChar w:fldCharType="begin"/>
      </w:r>
      <w:r w:rsidRPr="00A27B83">
        <w:rPr>
          <w:rFonts w:cs="Tahoma"/>
        </w:rPr>
        <w:instrText xml:space="preserve"> REF ZEqnNum947132 \! \* MERGEFORMAT </w:instrText>
      </w:r>
      <w:r w:rsidRPr="00A27B83">
        <w:rPr>
          <w:rFonts w:cs="Tahoma"/>
        </w:rPr>
        <w:fldChar w:fldCharType="separate"/>
      </w:r>
      <w:r w:rsidRPr="00A27B83">
        <w:instrText>(</w:instrText>
      </w:r>
      <w:r>
        <w:instrText>2</w:instrText>
      </w:r>
      <w:r w:rsidRPr="00A27B83">
        <w:instrText>.</w:instrText>
      </w:r>
      <w:r>
        <w:instrText>12</w:instrText>
      </w:r>
      <w:r w:rsidRPr="00A27B83">
        <w:instrText>)</w:instrText>
      </w:r>
      <w:r w:rsidRPr="00A27B83">
        <w:rPr>
          <w:rFonts w:cs="Tahoma"/>
        </w:rPr>
        <w:fldChar w:fldCharType="end"/>
      </w:r>
      <w:r w:rsidRPr="00A27B83">
        <w:rPr>
          <w:rFonts w:cs="Tahoma"/>
        </w:rPr>
        <w:fldChar w:fldCharType="end"/>
      </w:r>
      <w:r w:rsidRPr="00A27B83">
        <w:rPr>
          <w:rFonts w:cs="Tahoma"/>
        </w:rPr>
        <w:t xml:space="preserve"> the full expressions (including those </w:t>
      </w:r>
      <w:proofErr w:type="gramStart"/>
      <w:r w:rsidRPr="00A27B83">
        <w:rPr>
          <w:rFonts w:cs="Tahoma"/>
        </w:rPr>
        <w:t xml:space="preserve">for </w:t>
      </w:r>
      <w:proofErr w:type="gramEnd"/>
      <w:r w:rsidRPr="00A27B83">
        <w:rPr>
          <w:rFonts w:cs="Tahoma"/>
          <w:position w:val="-8"/>
        </w:rPr>
        <w:object w:dxaOrig="440" w:dyaOrig="300">
          <v:shape id="_x0000_i1149" type="#_x0000_t75" style="width:22.05pt;height:15.05pt" o:ole="">
            <v:imagedata r:id="rId272" o:title=""/>
          </v:shape>
          <o:OLEObject Type="Embed" ProgID="Equation.DSMT4" ShapeID="_x0000_i1149" DrawAspect="Content" ObjectID="_1485343404" r:id="rId273"/>
        </w:object>
      </w:r>
      <w:r w:rsidRPr="00A27B83">
        <w:rPr>
          <w:rFonts w:cs="Tahoma"/>
        </w:rPr>
        <w:t>) become:</w:t>
      </w:r>
    </w:p>
    <w:p w:rsidR="00A52150" w:rsidRPr="00A27B83" w:rsidRDefault="00A52150" w:rsidP="00A52150">
      <w:pPr>
        <w:pStyle w:val="MTDisplayEquation"/>
      </w:pPr>
      <w:r w:rsidRPr="00A27B83">
        <w:tab/>
      </w:r>
      <w:r w:rsidRPr="00A27B83">
        <w:rPr>
          <w:position w:val="-120"/>
        </w:rPr>
        <w:object w:dxaOrig="7460" w:dyaOrig="2500">
          <v:shape id="_x0000_i1150" type="#_x0000_t75" style="width:372.9pt;height:125.2pt" o:ole="">
            <v:imagedata r:id="rId274" o:title=""/>
          </v:shape>
          <o:OLEObject Type="Embed" ProgID="Equation.DSMT4" ShapeID="_x0000_i1150" DrawAspect="Content" ObjectID="_1485343405" r:id="rId275"/>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8" w:name="ZEqnNum184179"/>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17</w:instrText>
        </w:r>
      </w:fldSimple>
      <w:r w:rsidRPr="00A27B83">
        <w:instrText>)</w:instrText>
      </w:r>
      <w:bookmarkEnd w:id="278"/>
      <w:r w:rsidRPr="00A27B83">
        <w:fldChar w:fldCharType="end"/>
      </w:r>
    </w:p>
    <w:p w:rsidR="00A52150" w:rsidRPr="00A27B83" w:rsidRDefault="00A52150" w:rsidP="00A52150">
      <w:pPr>
        <w:rPr>
          <w:rFonts w:cs="Tahoma"/>
        </w:rPr>
      </w:pPr>
      <w:r w:rsidRPr="00A27B83">
        <w:rPr>
          <w:rFonts w:cs="Tahoma"/>
        </w:rPr>
        <w:t xml:space="preserve">Where we again use a first order upwind interpolation for </w:t>
      </w:r>
      <w:r w:rsidRPr="00A27B83">
        <w:rPr>
          <w:rFonts w:cs="Tahoma"/>
          <w:position w:val="-10"/>
        </w:rPr>
        <w:object w:dxaOrig="480" w:dyaOrig="320">
          <v:shape id="_x0000_i1151" type="#_x0000_t75" style="width:24.2pt;height:16.1pt" o:ole="">
            <v:imagedata r:id="rId276" o:title=""/>
          </v:shape>
          <o:OLEObject Type="Embed" ProgID="Equation.DSMT4" ShapeID="_x0000_i1151" DrawAspect="Content" ObjectID="_1485343406" r:id="rId277"/>
        </w:object>
      </w:r>
      <w:proofErr w:type="spellStart"/>
      <w:r w:rsidRPr="00A27B83">
        <w:rPr>
          <w:rFonts w:cs="Tahoma"/>
        </w:rPr>
        <w:t>and</w:t>
      </w:r>
      <w:proofErr w:type="spellEnd"/>
      <w:r w:rsidRPr="00A27B83">
        <w:rPr>
          <w:rFonts w:cs="Tahoma"/>
          <w:position w:val="-10"/>
        </w:rPr>
        <w:object w:dxaOrig="480" w:dyaOrig="320">
          <v:shape id="_x0000_i1152" type="#_x0000_t75" style="width:24.2pt;height:16.1pt" o:ole="">
            <v:imagedata r:id="rId278" o:title=""/>
          </v:shape>
          <o:OLEObject Type="Embed" ProgID="Equation.DSMT4" ShapeID="_x0000_i1152" DrawAspect="Content" ObjectID="_1485343407" r:id="rId279"/>
        </w:object>
      </w:r>
      <w:r w:rsidRPr="00A27B83">
        <w:rPr>
          <w:rFonts w:cs="Tahoma"/>
        </w:rPr>
        <w:t xml:space="preserve">. This is exactly the approximation used by </w:t>
      </w:r>
      <w:r w:rsidRPr="00A27B83">
        <w:rPr>
          <w:rFonts w:cs="Tahoma"/>
        </w:rPr>
        <w:fldChar w:fldCharType="begin"/>
      </w:r>
      <w:r>
        <w:rPr>
          <w:rFonts w:cs="Tahoma"/>
        </w:rPr>
        <w:instrText xml:space="preserve"> ADDIN EN.CITE &lt;EndNote&gt;&lt;Cite&gt;&lt;Author&gt;Stelling&lt;/Author&gt;&lt;Year&gt;2003&lt;/Year&gt;&lt;RecNum&gt;9&lt;/RecNum&gt;&lt;record&gt;&lt;rec-number&gt;9&lt;/rec-number&gt;&lt;foreign-keys&gt;&lt;key app="EN" db-id="e0d0xdee5dreeper2s75zpxuw0fwfp209fva"&gt;9&lt;/key&gt;&lt;/foreign-keys&gt;&lt;ref-type name="Journal Article"&gt;17&lt;/ref-type&gt;&lt;contributors&gt;&lt;authors&gt;&lt;author&gt;G. S. Stelling&lt;/author&gt;&lt;author&gt;S. P. A. Duinmeijer&lt;/author&gt;&lt;/authors&gt;&lt;/contributors&gt;&lt;auth-address&gt;Fluid Mechanics Section, Faculty of Civil Engineering and Geosciences, Technical University of Delft, P.O. Box 5048, 2600 GA Delft, The Netherlands; WL Delft Hydraulics, P.O. Box 177, 2600 MH Delft, The Netherlands&lt;/auth-address&gt;&lt;titles&gt;&lt;title&gt;A staggered conservative scheme for every Froude number in rapidly varied shallow water flows&lt;/title&gt;&lt;secondary-title&gt;International Journal for Numerical Methods in Fluids&lt;/secondary-title&gt;&lt;/titles&gt;&lt;periodical&gt;&lt;full-title&gt;INTERNATIONAL JOURNAL FOR NUMERICAL METHODS IN FLUIDS&lt;/full-title&gt;&lt;/periodical&gt;&lt;pages&gt;1329-1354&lt;/pages&gt;&lt;volume&gt;43&lt;/volume&gt;&lt;number&gt;12&lt;/number&gt;&lt;dates&gt;&lt;year&gt;2003&lt;/year&gt;&lt;/dates&gt;&lt;isbn&gt;1097-0363&lt;/isbn&gt;&lt;urls&gt;&lt;related-urls&gt;&lt;url&gt;http://dx.doi.org/10.1002/fld.537 &lt;/url&gt;&lt;/related-urls&gt;&lt;/urls&gt;&lt;/record&gt;&lt;/Cite&gt;&lt;/EndNote&gt;</w:instrText>
      </w:r>
      <w:r w:rsidRPr="00A27B83">
        <w:rPr>
          <w:rFonts w:cs="Tahoma"/>
        </w:rPr>
        <w:fldChar w:fldCharType="separate"/>
      </w:r>
      <w:r w:rsidRPr="00A27B83">
        <w:rPr>
          <w:rFonts w:cs="Tahoma"/>
          <w:noProof/>
        </w:rPr>
        <w:t>Stelling and Duinmeijer (2003)</w:t>
      </w:r>
      <w:r w:rsidRPr="00A27B83">
        <w:rPr>
          <w:rFonts w:cs="Tahoma"/>
        </w:rPr>
        <w:fldChar w:fldCharType="end"/>
      </w:r>
      <w:r w:rsidRPr="00A27B83">
        <w:rPr>
          <w:rFonts w:cs="Tahoma"/>
        </w:rPr>
        <w:t xml:space="preserve"> and is fully momentum conservative. </w:t>
      </w:r>
    </w:p>
    <w:p w:rsidR="00A52150" w:rsidRPr="00A27B83" w:rsidRDefault="00A52150" w:rsidP="00A52150">
      <w:pPr>
        <w:pStyle w:val="Heading4"/>
      </w:pPr>
      <w:r w:rsidRPr="00A27B83">
        <w:t>Corrector step</w:t>
      </w:r>
    </w:p>
    <w:p w:rsidR="00A52150" w:rsidRPr="00A27B83" w:rsidRDefault="00A52150" w:rsidP="00A52150">
      <w:r w:rsidRPr="00A27B83">
        <w:t xml:space="preserve">The predictor step </w:t>
      </w:r>
      <w:r w:rsidRPr="00A27B83">
        <w:fldChar w:fldCharType="begin"/>
      </w:r>
      <w:r w:rsidRPr="00A27B83">
        <w:instrText xml:space="preserve"> GOTOBUTTON ZEqnNum184179  \* MERGEFORMAT </w:instrText>
      </w:r>
      <w:fldSimple w:instr=" REF ZEqnNum184179 \! \* MERGEFORMAT ">
        <w:r w:rsidRPr="00A27B83">
          <w:instrText>(</w:instrText>
        </w:r>
        <w:r>
          <w:instrText>2</w:instrText>
        </w:r>
        <w:r w:rsidRPr="00A27B83">
          <w:instrText>.</w:instrText>
        </w:r>
        <w:r>
          <w:instrText>17</w:instrText>
        </w:r>
        <w:r w:rsidRPr="00A27B83">
          <w:instrText>)</w:instrText>
        </w:r>
      </w:fldSimple>
      <w:r w:rsidRPr="00A27B83">
        <w:fldChar w:fldCharType="end"/>
      </w:r>
      <w:r w:rsidRPr="00A27B83">
        <w:t xml:space="preserve"> is first order accurate in both space and time due to the use of upwind approximations for and Euler explicit time integration for the </w:t>
      </w:r>
      <w:proofErr w:type="spellStart"/>
      <w:r w:rsidRPr="00A27B83">
        <w:t>advective</w:t>
      </w:r>
      <w:proofErr w:type="spellEnd"/>
      <w:r w:rsidRPr="00A27B83">
        <w:t xml:space="preserve"> terms, and first order time integration for the source/viscous terms. This level of accuracy is acceptable near shore, where strong non-linearity (wave breaking, flooding and drying) will force the use of small steps in space and time anyway. However, in the region where waves only slowly change (e.g. shoaling/refraction on mild slopes), the first order approximations suffer from significant numerical damping. To improve the accuracy of the numerical model in these regions a corrector step is implemented after the predictor step. </w:t>
      </w:r>
    </w:p>
    <w:p w:rsidR="00A52150" w:rsidRPr="00A27B83" w:rsidRDefault="00A52150" w:rsidP="00A52150"/>
    <w:p w:rsidR="00A52150" w:rsidRDefault="00A52150" w:rsidP="00A52150">
      <w:r w:rsidRPr="00A27B83">
        <w:t>The corrector step is given by:</w:t>
      </w:r>
    </w:p>
    <w:p w:rsidR="00A52150" w:rsidRPr="00A27B83" w:rsidRDefault="00A52150" w:rsidP="00A52150"/>
    <w:p w:rsidR="00A52150" w:rsidRDefault="00A52150" w:rsidP="00A52150">
      <w:pPr>
        <w:pStyle w:val="MTDisplayEquation"/>
      </w:pPr>
      <w:r w:rsidRPr="00A27B83">
        <w:tab/>
      </w:r>
      <w:r w:rsidRPr="00A27B83">
        <w:rPr>
          <w:position w:val="-62"/>
        </w:rPr>
        <w:object w:dxaOrig="6820" w:dyaOrig="1340">
          <v:shape id="_x0000_i1153" type="#_x0000_t75" style="width:341.2pt;height:67.15pt" o:ole="">
            <v:imagedata r:id="rId280" o:title=""/>
          </v:shape>
          <o:OLEObject Type="Embed" ProgID="Equation.DSMT4" ShapeID="_x0000_i1153" DrawAspect="Content" ObjectID="_1485343408" r:id="rId281"/>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18</w:instrText>
        </w:r>
      </w:fldSimple>
      <w:r w:rsidRPr="00A27B83">
        <w:instrText>)</w:instrText>
      </w:r>
      <w:r w:rsidRPr="00A27B83">
        <w:fldChar w:fldCharType="end"/>
      </w:r>
    </w:p>
    <w:p w:rsidR="00A52150" w:rsidRPr="00A52150" w:rsidRDefault="00A52150" w:rsidP="00A52150"/>
    <w:p w:rsidR="00A52150" w:rsidRDefault="00A52150" w:rsidP="00A52150">
      <w:pPr>
        <w:rPr>
          <w:rFonts w:cs="Tahoma"/>
        </w:rPr>
      </w:pPr>
      <w:r w:rsidRPr="00A27B83">
        <w:rPr>
          <w:rFonts w:cs="Tahoma"/>
        </w:rPr>
        <w:t>Or, when formulated in terms of the depth averaged velocity</w:t>
      </w:r>
    </w:p>
    <w:p w:rsidR="00A52150" w:rsidRPr="00A27B83" w:rsidRDefault="00A52150" w:rsidP="00A52150">
      <w:pPr>
        <w:rPr>
          <w:rFonts w:cs="Tahoma"/>
        </w:rPr>
      </w:pPr>
    </w:p>
    <w:p w:rsidR="00A52150" w:rsidRDefault="00A52150" w:rsidP="00A52150">
      <w:pPr>
        <w:pStyle w:val="MTDisplayEquation"/>
      </w:pPr>
      <w:r w:rsidRPr="00A27B83">
        <w:tab/>
      </w:r>
      <w:r w:rsidRPr="00A27B83">
        <w:rPr>
          <w:position w:val="-126"/>
        </w:rPr>
        <w:object w:dxaOrig="7020" w:dyaOrig="2620">
          <v:shape id="_x0000_i1154" type="#_x0000_t75" style="width:350.85pt;height:131.1pt" o:ole="">
            <v:imagedata r:id="rId282" o:title=""/>
          </v:shape>
          <o:OLEObject Type="Embed" ProgID="Equation.DSMT4" ShapeID="_x0000_i1154" DrawAspect="Content" ObjectID="_1485343409" r:id="rId283"/>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79" w:name="ZEqnNum382659"/>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19</w:instrText>
        </w:r>
      </w:fldSimple>
      <w:r w:rsidRPr="00A27B83">
        <w:instrText>)</w:instrText>
      </w:r>
      <w:bookmarkEnd w:id="279"/>
      <w:r w:rsidRPr="00A27B83">
        <w:fldChar w:fldCharType="end"/>
      </w:r>
    </w:p>
    <w:p w:rsidR="00A52150" w:rsidRPr="00A52150" w:rsidRDefault="00A52150" w:rsidP="00A52150"/>
    <w:p w:rsidR="00A52150" w:rsidRDefault="00A52150" w:rsidP="00A52150">
      <w:r w:rsidRPr="00A27B83">
        <w:t xml:space="preserve">The values of </w:t>
      </w:r>
      <w:r w:rsidRPr="00A27B83">
        <w:rPr>
          <w:position w:val="-8"/>
        </w:rPr>
        <w:object w:dxaOrig="620" w:dyaOrig="300">
          <v:shape id="_x0000_i1155" type="#_x0000_t75" style="width:31.15pt;height:15.05pt" o:ole="">
            <v:imagedata r:id="rId284" o:title=""/>
          </v:shape>
          <o:OLEObject Type="Embed" ProgID="Equation.DSMT4" ShapeID="_x0000_i1155" DrawAspect="Content" ObjectID="_1485343410" r:id="rId285"/>
        </w:object>
      </w:r>
      <w:r w:rsidRPr="00A27B83">
        <w:t xml:space="preserve"> are obtained from slope limited expressions</w:t>
      </w:r>
      <w:r>
        <w:t>. For positive flow these read:</w:t>
      </w:r>
    </w:p>
    <w:p w:rsidR="00A52150" w:rsidRPr="00A27B83" w:rsidRDefault="00A52150" w:rsidP="00A52150"/>
    <w:p w:rsidR="00A52150" w:rsidRDefault="00A52150" w:rsidP="00A52150">
      <w:pPr>
        <w:pStyle w:val="MTDisplayEquation"/>
      </w:pPr>
      <w:r w:rsidRPr="00A27B83">
        <w:tab/>
      </w:r>
      <w:r w:rsidRPr="001F02E8">
        <w:rPr>
          <w:position w:val="-24"/>
        </w:rPr>
        <w:object w:dxaOrig="6140" w:dyaOrig="600">
          <v:shape id="_x0000_i1156" type="#_x0000_t75" style="width:306.8pt;height:30.1pt" o:ole="">
            <v:imagedata r:id="rId286" o:title=""/>
          </v:shape>
          <o:OLEObject Type="Embed" ProgID="Equation.DSMT4" ShapeID="_x0000_i1156" DrawAspect="Content" ObjectID="_1485343411" r:id="rId28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80" w:name="ZEqnNum771022"/>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20</w:instrText>
        </w:r>
      </w:fldSimple>
      <w:r w:rsidRPr="00A27B83">
        <w:instrText>)</w:instrText>
      </w:r>
      <w:bookmarkEnd w:id="280"/>
      <w:r w:rsidRPr="00A27B83">
        <w:fldChar w:fldCharType="end"/>
      </w:r>
    </w:p>
    <w:p w:rsidR="00A52150" w:rsidRPr="00A52150" w:rsidRDefault="00A52150" w:rsidP="00A52150"/>
    <w:p w:rsidR="00A52150" w:rsidRPr="00A27B83" w:rsidRDefault="00A52150" w:rsidP="00A52150">
      <w:pPr>
        <w:rPr>
          <w:rFonts w:cs="Tahoma"/>
        </w:rPr>
      </w:pPr>
      <w:r w:rsidRPr="00A27B83">
        <w:rPr>
          <w:rFonts w:cs="Tahoma"/>
        </w:rPr>
        <w:t xml:space="preserve">Where </w:t>
      </w:r>
      <w:r w:rsidRPr="00A27B83">
        <w:rPr>
          <w:rFonts w:cs="Tahoma"/>
          <w:position w:val="-10"/>
        </w:rPr>
        <w:object w:dxaOrig="220" w:dyaOrig="240">
          <v:shape id="_x0000_i1157" type="#_x0000_t75" style="width:10.75pt;height:11.8pt" o:ole="">
            <v:imagedata r:id="rId288" o:title=""/>
          </v:shape>
          <o:OLEObject Type="Embed" ProgID="Equation.DSMT4" ShapeID="_x0000_i1157" DrawAspect="Content" ObjectID="_1485343412" r:id="rId289"/>
        </w:object>
      </w:r>
      <w:r w:rsidRPr="00A27B83">
        <w:rPr>
          <w:rFonts w:cs="Tahoma"/>
        </w:rPr>
        <w:t xml:space="preserve"> again denotes the </w:t>
      </w:r>
      <w:proofErr w:type="spellStart"/>
      <w:r w:rsidRPr="00A27B83">
        <w:rPr>
          <w:rFonts w:cs="Tahoma"/>
        </w:rPr>
        <w:t>minmod</w:t>
      </w:r>
      <w:proofErr w:type="spellEnd"/>
      <w:r w:rsidRPr="00A27B83">
        <w:rPr>
          <w:rFonts w:cs="Tahoma"/>
        </w:rPr>
        <w:t xml:space="preserve"> limiter. Similar expressions can be constructed for</w:t>
      </w:r>
      <w:r w:rsidRPr="00A27B83">
        <w:rPr>
          <w:rFonts w:cs="Tahoma"/>
          <w:position w:val="-8"/>
        </w:rPr>
        <w:object w:dxaOrig="740" w:dyaOrig="300">
          <v:shape id="_x0000_i1158" type="#_x0000_t75" style="width:37.05pt;height:15.05pt" o:ole="">
            <v:imagedata r:id="rId290" o:title=""/>
          </v:shape>
          <o:OLEObject Type="Embed" ProgID="Equation.DSMT4" ShapeID="_x0000_i1158" DrawAspect="Content" ObjectID="_1485343413" r:id="rId291"/>
        </w:object>
      </w:r>
      <w:r w:rsidRPr="00A27B83">
        <w:rPr>
          <w:rFonts w:cs="Tahoma"/>
        </w:rPr>
        <w:t>,</w:t>
      </w:r>
      <w:r w:rsidRPr="00A27B83">
        <w:rPr>
          <w:rFonts w:cs="Tahoma"/>
          <w:position w:val="-8"/>
        </w:rPr>
        <w:object w:dxaOrig="480" w:dyaOrig="300">
          <v:shape id="_x0000_i1159" type="#_x0000_t75" style="width:24.2pt;height:15.05pt" o:ole="">
            <v:imagedata r:id="rId292" o:title=""/>
          </v:shape>
          <o:OLEObject Type="Embed" ProgID="Equation.DSMT4" ShapeID="_x0000_i1159" DrawAspect="Content" ObjectID="_1485343414" r:id="rId293"/>
        </w:object>
      </w:r>
      <w:r w:rsidRPr="00A27B83">
        <w:rPr>
          <w:rFonts w:cs="Tahoma"/>
        </w:rPr>
        <w:t xml:space="preserve"> and</w:t>
      </w:r>
      <w:r w:rsidRPr="00A27B83">
        <w:rPr>
          <w:rFonts w:cs="Tahoma"/>
          <w:position w:val="-8"/>
        </w:rPr>
        <w:object w:dxaOrig="720" w:dyaOrig="300">
          <v:shape id="_x0000_i1160" type="#_x0000_t75" style="width:36pt;height:15.05pt" o:ole="">
            <v:imagedata r:id="rId294" o:title=""/>
          </v:shape>
          <o:OLEObject Type="Embed" ProgID="Equation.DSMT4" ShapeID="_x0000_i1160" DrawAspect="Content" ObjectID="_1485343415" r:id="rId295"/>
        </w:object>
      </w:r>
      <w:r w:rsidRPr="00A27B83">
        <w:rPr>
          <w:rFonts w:cs="Tahoma"/>
        </w:rPr>
        <w:t>.</w:t>
      </w:r>
    </w:p>
    <w:p w:rsidR="00A52150" w:rsidRPr="00A27B83" w:rsidRDefault="00A52150" w:rsidP="00A52150">
      <w:pPr>
        <w:rPr>
          <w:rFonts w:cs="Tahoma"/>
        </w:rPr>
      </w:pPr>
    </w:p>
    <w:p w:rsidR="00A52150" w:rsidRPr="00A27B83" w:rsidRDefault="00A52150" w:rsidP="00A52150">
      <w:pPr>
        <w:rPr>
          <w:rFonts w:cs="Tahoma"/>
        </w:rPr>
      </w:pPr>
      <w:r w:rsidRPr="00A27B83">
        <w:rPr>
          <w:rFonts w:cs="Tahoma"/>
        </w:rPr>
        <w:t>The predictor-corrector set is second order accurate in regions where the solution is smooth, and reduces to first order accuracy near sharp gradients in the solutions to avoid unwanted oscillations. Furthermore, the method remains momentum conservative.</w:t>
      </w:r>
    </w:p>
    <w:p w:rsidR="00A52150" w:rsidRDefault="00A52150" w:rsidP="00A52150">
      <w:pPr>
        <w:pStyle w:val="Heading3"/>
      </w:pPr>
      <w:bookmarkStart w:id="281" w:name="_Toc249984918"/>
      <w:bookmarkStart w:id="282" w:name="_Toc249985011"/>
      <w:bookmarkStart w:id="283" w:name="_Toc410896339"/>
      <w:r w:rsidRPr="00A27B83">
        <w:t>Vertical momentum equation</w:t>
      </w:r>
      <w:bookmarkEnd w:id="281"/>
      <w:bookmarkEnd w:id="282"/>
      <w:r>
        <w:t>s</w:t>
      </w:r>
      <w:bookmarkEnd w:id="283"/>
    </w:p>
    <w:p w:rsidR="00A52150" w:rsidRDefault="00A52150" w:rsidP="00A52150">
      <w:r>
        <w:t xml:space="preserve">The vertical momentum equation </w:t>
      </w:r>
      <w:r>
        <w:fldChar w:fldCharType="begin"/>
      </w:r>
      <w:r>
        <w:instrText xml:space="preserve"> GOTOBUTTON ZEqnNum279142  \* MERGEFORMAT </w:instrText>
      </w:r>
      <w:fldSimple w:instr=" REF ZEqnNum279142 \! \* MERGEFORMAT ">
        <w:r w:rsidRPr="00A27B83">
          <w:instrText>(</w:instrText>
        </w:r>
        <w:r>
          <w:instrText>1</w:instrText>
        </w:r>
        <w:r w:rsidRPr="00A27B83">
          <w:instrText>.</w:instrText>
        </w:r>
        <w:r>
          <w:instrText>19</w:instrText>
        </w:r>
        <w:r w:rsidRPr="00A27B83">
          <w:instrText>)</w:instrText>
        </w:r>
      </w:fldSimple>
      <w:r>
        <w:fldChar w:fldCharType="end"/>
      </w:r>
      <w:r>
        <w:t xml:space="preserve"> is discretized in a similar manner to the horizontal momentum equations using the McCormack scheme. In terms of the depth averaged vertical velocity the predictor step is:</w:t>
      </w:r>
    </w:p>
    <w:p w:rsidR="00A52150" w:rsidRPr="003E5F9D" w:rsidRDefault="00A52150" w:rsidP="00A52150"/>
    <w:p w:rsidR="00A52150" w:rsidRDefault="00A52150" w:rsidP="00A52150">
      <w:pPr>
        <w:pStyle w:val="MTDisplayEquation"/>
      </w:pPr>
      <w:r w:rsidRPr="00A27B83">
        <w:tab/>
      </w:r>
      <w:r w:rsidRPr="00A27B83">
        <w:rPr>
          <w:position w:val="-58"/>
        </w:rPr>
        <w:object w:dxaOrig="7680" w:dyaOrig="1260">
          <v:shape id="_x0000_i1161" type="#_x0000_t75" style="width:384.2pt;height:62.85pt" o:ole="">
            <v:imagedata r:id="rId296" o:title=""/>
          </v:shape>
          <o:OLEObject Type="Embed" ProgID="Equation.DSMT4" ShapeID="_x0000_i1161" DrawAspect="Content" ObjectID="_1485343416" r:id="rId29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84" w:name="ZEqnNum523996"/>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21</w:instrText>
        </w:r>
      </w:fldSimple>
      <w:r w:rsidRPr="00A27B83">
        <w:instrText>)</w:instrText>
      </w:r>
      <w:bookmarkEnd w:id="284"/>
      <w:r w:rsidRPr="00A27B83">
        <w:fldChar w:fldCharType="end"/>
      </w:r>
    </w:p>
    <w:p w:rsidR="00A52150" w:rsidRPr="00A52150" w:rsidRDefault="00A52150" w:rsidP="00A52150"/>
    <w:p w:rsidR="00A52150" w:rsidRDefault="00A52150" w:rsidP="00A52150">
      <w:pPr>
        <w:rPr>
          <w:rFonts w:cs="Tahoma"/>
        </w:rPr>
      </w:pPr>
      <w:r>
        <w:rPr>
          <w:rFonts w:cs="Tahoma"/>
        </w:rPr>
        <w:t xml:space="preserve">The pressures are defined on the cell faces and therefore do not have to be interpolated. Furthermore, we can exactly set the dynamic pressure at the free surface </w:t>
      </w:r>
      <w:r w:rsidRPr="000D552E">
        <w:rPr>
          <w:rFonts w:cs="Tahoma"/>
          <w:position w:val="-10"/>
        </w:rPr>
        <w:object w:dxaOrig="440" w:dyaOrig="320">
          <v:shape id="_x0000_i1162" type="#_x0000_t75" style="width:22.05pt;height:16.1pt" o:ole="">
            <v:imagedata r:id="rId298" o:title=""/>
          </v:shape>
          <o:OLEObject Type="Embed" ProgID="Equation.DSMT4" ShapeID="_x0000_i1162" DrawAspect="Content" ObjectID="_1485343417" r:id="rId299"/>
        </w:object>
      </w:r>
      <w:r>
        <w:rPr>
          <w:rFonts w:cs="Tahoma"/>
        </w:rPr>
        <w:t xml:space="preserve"> to zero. The vertical velocities are defined on the cell faces and therefore the depth averaged velocity </w:t>
      </w:r>
      <w:r w:rsidRPr="000D552E">
        <w:rPr>
          <w:rFonts w:cs="Tahoma"/>
          <w:position w:val="-10"/>
        </w:rPr>
        <w:object w:dxaOrig="480" w:dyaOrig="340">
          <v:shape id="_x0000_i1163" type="#_x0000_t75" style="width:24.2pt;height:17.2pt" o:ole="">
            <v:imagedata r:id="rId300" o:title=""/>
          </v:shape>
          <o:OLEObject Type="Embed" ProgID="Equation.DSMT4" ShapeID="_x0000_i1163" DrawAspect="Content" ObjectID="_1485343418" r:id="rId301"/>
        </w:object>
      </w:r>
      <w:r>
        <w:rPr>
          <w:rFonts w:cs="Tahoma"/>
        </w:rPr>
        <w:t xml:space="preserve"> needs to be expressed in terms of the bottom and surface velocities. Using a simple central approximation gives</w:t>
      </w:r>
    </w:p>
    <w:p w:rsidR="00A52150" w:rsidRDefault="00A52150" w:rsidP="00A52150">
      <w:pPr>
        <w:rPr>
          <w:rFonts w:cs="Tahoma"/>
        </w:rPr>
      </w:pPr>
    </w:p>
    <w:p w:rsidR="00A52150" w:rsidRDefault="00A52150" w:rsidP="00A52150">
      <w:pPr>
        <w:pStyle w:val="MTDisplayEquation"/>
      </w:pPr>
      <w:r>
        <w:tab/>
      </w:r>
      <w:r w:rsidRPr="00FB63C5">
        <w:rPr>
          <w:position w:val="-14"/>
        </w:rPr>
        <w:object w:dxaOrig="4440" w:dyaOrig="380">
          <v:shape id="_x0000_i1164" type="#_x0000_t75" style="width:221.9pt;height:18.8pt" o:ole="">
            <v:imagedata r:id="rId302" o:title=""/>
          </v:shape>
          <o:OLEObject Type="Embed" ProgID="Equation.DSMT4" ShapeID="_x0000_i1164" DrawAspect="Content" ObjectID="_1485343419" r:id="rId3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5" w:name="ZEqnNum287705"/>
      <w:r>
        <w:instrText>(</w:instrText>
      </w:r>
      <w:fldSimple w:instr=" SEQ MTChap \c \* Arabic \* MERGEFORMAT ">
        <w:r>
          <w:rPr>
            <w:noProof/>
          </w:rPr>
          <w:instrText>2</w:instrText>
        </w:r>
      </w:fldSimple>
      <w:r>
        <w:instrText>.</w:instrText>
      </w:r>
      <w:fldSimple w:instr=" SEQ MTEqn \c \* Arabic \* MERGEFORMAT ">
        <w:r>
          <w:rPr>
            <w:noProof/>
          </w:rPr>
          <w:instrText>22</w:instrText>
        </w:r>
      </w:fldSimple>
      <w:r>
        <w:instrText>)</w:instrText>
      </w:r>
      <w:bookmarkEnd w:id="285"/>
      <w:r>
        <w:fldChar w:fldCharType="end"/>
      </w:r>
    </w:p>
    <w:p w:rsidR="00A52150" w:rsidRPr="00A52150" w:rsidRDefault="00A52150" w:rsidP="00A52150"/>
    <w:p w:rsidR="00A52150" w:rsidRDefault="00A52150" w:rsidP="00A52150">
      <w:pPr>
        <w:rPr>
          <w:rFonts w:cs="Tahoma"/>
        </w:rPr>
      </w:pPr>
      <w:r>
        <w:rPr>
          <w:rFonts w:cs="Tahoma"/>
        </w:rPr>
        <w:t>At the bottom the kinematic boundary condition is used for the vertical velocity:</w:t>
      </w:r>
    </w:p>
    <w:p w:rsidR="00A52150" w:rsidRDefault="00A52150" w:rsidP="00A52150">
      <w:pPr>
        <w:rPr>
          <w:rFonts w:cs="Tahoma"/>
        </w:rPr>
      </w:pPr>
    </w:p>
    <w:p w:rsidR="00A52150" w:rsidRDefault="00A52150" w:rsidP="00A52150">
      <w:pPr>
        <w:pStyle w:val="MTDisplayEquation"/>
      </w:pPr>
      <w:r>
        <w:tab/>
      </w:r>
      <w:r w:rsidRPr="005D53E3">
        <w:rPr>
          <w:position w:val="-24"/>
        </w:rPr>
        <w:object w:dxaOrig="5720" w:dyaOrig="580">
          <v:shape id="_x0000_i1165" type="#_x0000_t75" style="width:285.85pt;height:29pt" o:ole="">
            <v:imagedata r:id="rId304" o:title=""/>
          </v:shape>
          <o:OLEObject Type="Embed" ProgID="Equation.DSMT4" ShapeID="_x0000_i1165" DrawAspect="Content" ObjectID="_1485343420" r:id="rId3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6" w:name="ZEqnNum183135"/>
      <w:r>
        <w:instrText>(</w:instrText>
      </w:r>
      <w:fldSimple w:instr=" SEQ MTChap \c \* Arabic \* MERGEFORMAT ">
        <w:r>
          <w:rPr>
            <w:noProof/>
          </w:rPr>
          <w:instrText>2</w:instrText>
        </w:r>
      </w:fldSimple>
      <w:r>
        <w:instrText>.</w:instrText>
      </w:r>
      <w:fldSimple w:instr=" SEQ MTEqn \c \* Arabic \* MERGEFORMAT ">
        <w:r>
          <w:rPr>
            <w:noProof/>
          </w:rPr>
          <w:instrText>23</w:instrText>
        </w:r>
      </w:fldSimple>
      <w:r>
        <w:instrText>)</w:instrText>
      </w:r>
      <w:bookmarkEnd w:id="286"/>
      <w:r>
        <w:fldChar w:fldCharType="end"/>
      </w:r>
    </w:p>
    <w:p w:rsidR="00A52150" w:rsidRPr="00A52150" w:rsidRDefault="00A52150" w:rsidP="00A52150"/>
    <w:p w:rsidR="00A52150" w:rsidRDefault="00A52150" w:rsidP="00A52150">
      <w:pPr>
        <w:rPr>
          <w:rFonts w:cs="Tahoma"/>
        </w:rPr>
      </w:pPr>
      <w:r>
        <w:rPr>
          <w:rFonts w:cs="Tahoma"/>
        </w:rPr>
        <w:t xml:space="preserve">Horizontal interpolation of </w:t>
      </w:r>
      <w:r w:rsidRPr="00E54A47">
        <w:rPr>
          <w:rFonts w:cs="Tahoma"/>
          <w:position w:val="-12"/>
        </w:rPr>
        <w:object w:dxaOrig="499" w:dyaOrig="360">
          <v:shape id="_x0000_i1166" type="#_x0000_t75" style="width:24.7pt;height:18.25pt" o:ole="">
            <v:imagedata r:id="rId306" o:title=""/>
          </v:shape>
          <o:OLEObject Type="Embed" ProgID="Equation.DSMT4" ShapeID="_x0000_i1166" DrawAspect="Content" ObjectID="_1485343421" r:id="rId307"/>
        </w:object>
      </w:r>
      <w:r>
        <w:rPr>
          <w:rFonts w:cs="Tahoma"/>
        </w:rPr>
        <w:t xml:space="preserve"> and </w:t>
      </w:r>
      <w:r w:rsidRPr="00E54A47">
        <w:rPr>
          <w:rFonts w:cs="Tahoma"/>
          <w:position w:val="-12"/>
        </w:rPr>
        <w:object w:dxaOrig="499" w:dyaOrig="360">
          <v:shape id="_x0000_i1167" type="#_x0000_t75" style="width:24.7pt;height:18.25pt" o:ole="">
            <v:imagedata r:id="rId308" o:title=""/>
          </v:shape>
          <o:OLEObject Type="Embed" ProgID="Equation.DSMT4" ShapeID="_x0000_i1167" DrawAspect="Content" ObjectID="_1485343422" r:id="rId309"/>
        </w:object>
      </w:r>
      <w:r>
        <w:rPr>
          <w:rFonts w:cs="Tahoma"/>
        </w:rPr>
        <w:t xml:space="preserve"> is done using first order upwind similar </w:t>
      </w:r>
      <w:proofErr w:type="gramStart"/>
      <w:r>
        <w:rPr>
          <w:rFonts w:cs="Tahoma"/>
        </w:rPr>
        <w:t xml:space="preserve">to </w:t>
      </w:r>
      <w:proofErr w:type="gramEnd"/>
      <w:r>
        <w:rPr>
          <w:rFonts w:cs="Tahoma"/>
        </w:rPr>
        <w:fldChar w:fldCharType="begin"/>
      </w:r>
      <w:r>
        <w:rPr>
          <w:rFonts w:cs="Tahoma"/>
        </w:rPr>
        <w:instrText xml:space="preserve"> GOTOBUTTON ZEqnNum559032  \* MERGEFORMAT </w:instrText>
      </w:r>
      <w:r>
        <w:rPr>
          <w:rFonts w:cs="Tahoma"/>
        </w:rPr>
        <w:fldChar w:fldCharType="begin"/>
      </w:r>
      <w:r>
        <w:rPr>
          <w:rFonts w:cs="Tahoma"/>
        </w:rPr>
        <w:instrText xml:space="preserve"> REF ZEqnNum559032 \! \* MERGEFORMAT </w:instrText>
      </w:r>
      <w:r>
        <w:rPr>
          <w:rFonts w:cs="Tahoma"/>
        </w:rPr>
        <w:fldChar w:fldCharType="separate"/>
      </w:r>
      <w:r w:rsidRPr="00A27B83">
        <w:instrText>(</w:instrText>
      </w:r>
      <w:r>
        <w:instrText>2</w:instrText>
      </w:r>
      <w:r w:rsidRPr="00A27B83">
        <w:instrText>.</w:instrText>
      </w:r>
      <w:r>
        <w:instrText>5</w:instrText>
      </w:r>
      <w:r w:rsidRPr="00A27B83">
        <w:instrText>)</w:instrText>
      </w:r>
      <w:r>
        <w:rPr>
          <w:rFonts w:cs="Tahoma"/>
        </w:rPr>
        <w:fldChar w:fldCharType="end"/>
      </w:r>
      <w:r>
        <w:rPr>
          <w:rFonts w:cs="Tahoma"/>
        </w:rPr>
        <w:fldChar w:fldCharType="end"/>
      </w:r>
      <w:r>
        <w:rPr>
          <w:rFonts w:cs="Tahoma"/>
        </w:rPr>
        <w:t>. The turbulent stresses are again approximated using a central scheme as</w:t>
      </w:r>
    </w:p>
    <w:p w:rsidR="00A52150" w:rsidRDefault="00A52150" w:rsidP="00A52150">
      <w:pPr>
        <w:rPr>
          <w:rFonts w:cs="Tahoma"/>
        </w:rPr>
      </w:pPr>
    </w:p>
    <w:p w:rsidR="00A52150" w:rsidRDefault="00A52150" w:rsidP="00A52150">
      <w:pPr>
        <w:pStyle w:val="MTDisplayEquation"/>
      </w:pPr>
      <w:r>
        <w:tab/>
      </w:r>
      <w:r w:rsidRPr="001827E1">
        <w:rPr>
          <w:position w:val="-60"/>
        </w:rPr>
        <w:object w:dxaOrig="5920" w:dyaOrig="1300">
          <v:shape id="_x0000_i1168" type="#_x0000_t75" style="width:296.05pt;height:65pt" o:ole="">
            <v:imagedata r:id="rId310" o:title=""/>
          </v:shape>
          <o:OLEObject Type="Embed" ProgID="Equation.DSMT4" ShapeID="_x0000_i1168" DrawAspect="Content" ObjectID="_1485343423" r:id="rId3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24</w:instrText>
        </w:r>
      </w:fldSimple>
      <w:r>
        <w:instrText>)</w:instrText>
      </w:r>
      <w:r>
        <w:fldChar w:fldCharType="end"/>
      </w:r>
    </w:p>
    <w:p w:rsidR="00A52150" w:rsidRPr="00A52150" w:rsidRDefault="00A52150" w:rsidP="00A52150"/>
    <w:p w:rsidR="00A52150" w:rsidRPr="005D53E3" w:rsidRDefault="00A52150" w:rsidP="00A52150">
      <w:pPr>
        <w:rPr>
          <w:rFonts w:cs="Tahoma"/>
        </w:rPr>
      </w:pPr>
      <w:r>
        <w:rPr>
          <w:rFonts w:cs="Tahoma"/>
        </w:rPr>
        <w:t>Thus combining</w:t>
      </w:r>
      <w:r>
        <w:rPr>
          <w:rFonts w:cs="Tahoma"/>
        </w:rPr>
        <w:fldChar w:fldCharType="begin"/>
      </w:r>
      <w:r>
        <w:rPr>
          <w:rFonts w:cs="Tahoma"/>
        </w:rPr>
        <w:instrText xml:space="preserve"> GOTOBUTTON ZEqnNum523996  \* MERGEFORMAT </w:instrText>
      </w:r>
      <w:r>
        <w:rPr>
          <w:rFonts w:cs="Tahoma"/>
        </w:rPr>
        <w:fldChar w:fldCharType="begin"/>
      </w:r>
      <w:r>
        <w:rPr>
          <w:rFonts w:cs="Tahoma"/>
        </w:rPr>
        <w:instrText xml:space="preserve"> REF ZEqnNum523996 \! \* MERGEFORMAT </w:instrText>
      </w:r>
      <w:r>
        <w:rPr>
          <w:rFonts w:cs="Tahoma"/>
        </w:rPr>
        <w:fldChar w:fldCharType="separate"/>
      </w:r>
      <w:r w:rsidRPr="00A27B83">
        <w:instrText>(</w:instrText>
      </w:r>
      <w:r>
        <w:instrText>2</w:instrText>
      </w:r>
      <w:r w:rsidRPr="00A27B83">
        <w:instrText>.</w:instrText>
      </w:r>
      <w:r>
        <w:instrText>21</w:instrText>
      </w:r>
      <w:r w:rsidRPr="00A27B83">
        <w:instrText>)</w:instrText>
      </w:r>
      <w:r>
        <w:rPr>
          <w:rFonts w:cs="Tahoma"/>
        </w:rPr>
        <w:fldChar w:fldCharType="end"/>
      </w:r>
      <w:r>
        <w:rPr>
          <w:rFonts w:cs="Tahoma"/>
        </w:rPr>
        <w:fldChar w:fldCharType="end"/>
      </w:r>
      <w:r>
        <w:rPr>
          <w:rFonts w:cs="Tahoma"/>
        </w:rPr>
        <w:t xml:space="preserve">, </w:t>
      </w:r>
      <w:r>
        <w:rPr>
          <w:rFonts w:cs="Tahoma"/>
        </w:rPr>
        <w:fldChar w:fldCharType="begin"/>
      </w:r>
      <w:r>
        <w:rPr>
          <w:rFonts w:cs="Tahoma"/>
        </w:rPr>
        <w:instrText xml:space="preserve"> GOTOBUTTON ZEqnNum287705  \* MERGEFORMAT </w:instrText>
      </w:r>
      <w:r>
        <w:rPr>
          <w:rFonts w:cs="Tahoma"/>
        </w:rPr>
        <w:fldChar w:fldCharType="begin"/>
      </w:r>
      <w:r>
        <w:rPr>
          <w:rFonts w:cs="Tahoma"/>
        </w:rPr>
        <w:instrText xml:space="preserve"> REF ZEqnNum287705 \! \* MERGEFORMAT </w:instrText>
      </w:r>
      <w:r>
        <w:rPr>
          <w:rFonts w:cs="Tahoma"/>
        </w:rPr>
        <w:fldChar w:fldCharType="separate"/>
      </w:r>
      <w:r>
        <w:instrText>(2.22)</w:instrText>
      </w:r>
      <w:r>
        <w:rPr>
          <w:rFonts w:cs="Tahoma"/>
        </w:rPr>
        <w:fldChar w:fldCharType="end"/>
      </w:r>
      <w:r>
        <w:rPr>
          <w:rFonts w:cs="Tahoma"/>
        </w:rPr>
        <w:fldChar w:fldCharType="end"/>
      </w:r>
      <w:r>
        <w:rPr>
          <w:rFonts w:cs="Tahoma"/>
        </w:rPr>
        <w:t xml:space="preserve"> and </w:t>
      </w:r>
      <w:r>
        <w:rPr>
          <w:rFonts w:cs="Tahoma"/>
        </w:rPr>
        <w:fldChar w:fldCharType="begin"/>
      </w:r>
      <w:r>
        <w:rPr>
          <w:rFonts w:cs="Tahoma"/>
        </w:rPr>
        <w:instrText xml:space="preserve"> GOTOBUTTON ZEqnNum183135  \* MERGEFORMAT </w:instrText>
      </w:r>
      <w:r>
        <w:rPr>
          <w:rFonts w:cs="Tahoma"/>
        </w:rPr>
        <w:fldChar w:fldCharType="begin"/>
      </w:r>
      <w:r>
        <w:rPr>
          <w:rFonts w:cs="Tahoma"/>
        </w:rPr>
        <w:instrText xml:space="preserve"> REF ZEqnNum183135 \! \* MERGEFORMAT </w:instrText>
      </w:r>
      <w:r>
        <w:rPr>
          <w:rFonts w:cs="Tahoma"/>
        </w:rPr>
        <w:fldChar w:fldCharType="separate"/>
      </w:r>
      <w:r>
        <w:instrText>(2.23)</w:instrText>
      </w:r>
      <w:r>
        <w:rPr>
          <w:rFonts w:cs="Tahoma"/>
        </w:rPr>
        <w:fldChar w:fldCharType="end"/>
      </w:r>
      <w:r>
        <w:rPr>
          <w:rFonts w:cs="Tahoma"/>
        </w:rPr>
        <w:fldChar w:fldCharType="end"/>
      </w:r>
      <w:r>
        <w:rPr>
          <w:rFonts w:cs="Tahoma"/>
        </w:rPr>
        <w:t xml:space="preserve"> explicit expressions for </w:t>
      </w:r>
      <w:r w:rsidRPr="00B948D3">
        <w:rPr>
          <w:rFonts w:cs="Tahoma"/>
          <w:position w:val="-8"/>
        </w:rPr>
        <w:object w:dxaOrig="460" w:dyaOrig="300">
          <v:shape id="_x0000_i1169" type="#_x0000_t75" style="width:23.1pt;height:15.05pt" o:ole="">
            <v:imagedata r:id="rId312" o:title=""/>
          </v:shape>
          <o:OLEObject Type="Embed" ProgID="Equation.DSMT4" ShapeID="_x0000_i1169" DrawAspect="Content" ObjectID="_1485343424" r:id="rId313"/>
        </w:object>
      </w:r>
      <w:r>
        <w:rPr>
          <w:rFonts w:cs="Tahoma"/>
        </w:rPr>
        <w:t xml:space="preserve"> and </w:t>
      </w:r>
      <w:r w:rsidRPr="00B948D3">
        <w:rPr>
          <w:rFonts w:cs="Tahoma"/>
          <w:position w:val="-8"/>
        </w:rPr>
        <w:object w:dxaOrig="480" w:dyaOrig="300">
          <v:shape id="_x0000_i1170" type="#_x0000_t75" style="width:24.2pt;height:15.05pt" o:ole="">
            <v:imagedata r:id="rId314" o:title=""/>
          </v:shape>
          <o:OLEObject Type="Embed" ProgID="Equation.DSMT4" ShapeID="_x0000_i1170" DrawAspect="Content" ObjectID="_1485343425" r:id="rId315"/>
        </w:object>
      </w:r>
      <w:r>
        <w:rPr>
          <w:rFonts w:cs="Tahoma"/>
        </w:rPr>
        <w:t xml:space="preserve"> are obtained. </w:t>
      </w:r>
    </w:p>
    <w:p w:rsidR="00A52150" w:rsidRDefault="00A52150" w:rsidP="00A52150">
      <w:pPr>
        <w:pStyle w:val="Heading4"/>
      </w:pPr>
      <w:r w:rsidRPr="00A27B83">
        <w:t>Corrector</w:t>
      </w:r>
    </w:p>
    <w:p w:rsidR="00A52150" w:rsidRDefault="00A52150" w:rsidP="00A52150">
      <w:r>
        <w:t>The predicted values are again corrected using a variant of the McCormack scheme and including the pressure difference implicitly gives the corrector step:</w:t>
      </w:r>
    </w:p>
    <w:p w:rsidR="00A52150" w:rsidRPr="00DF04B3" w:rsidRDefault="00A52150" w:rsidP="00A52150"/>
    <w:p w:rsidR="00A52150" w:rsidRPr="00A27B83" w:rsidRDefault="00A52150" w:rsidP="00A52150">
      <w:pPr>
        <w:pStyle w:val="MTDisplayEquation"/>
      </w:pPr>
      <w:r w:rsidRPr="00A27B83">
        <w:tab/>
      </w:r>
      <w:r w:rsidRPr="00A27B83">
        <w:rPr>
          <w:position w:val="-24"/>
        </w:rPr>
        <w:object w:dxaOrig="7600" w:dyaOrig="620">
          <v:shape id="_x0000_i1171" type="#_x0000_t75" style="width:379.9pt;height:31.15pt" o:ole="">
            <v:imagedata r:id="rId316" o:title=""/>
          </v:shape>
          <o:OLEObject Type="Embed" ProgID="Equation.DSMT4" ShapeID="_x0000_i1171" DrawAspect="Content" ObjectID="_1485343426" r:id="rId317"/>
        </w:object>
      </w:r>
      <w:r w:rsidRPr="00A27B83">
        <w:tab/>
      </w:r>
      <w:r w:rsidRPr="00A27B83">
        <w:fldChar w:fldCharType="begin"/>
      </w:r>
      <w:r w:rsidRPr="00A27B83">
        <w:instrText xml:space="preserve"> MACROBUTTON MTPlaceRef \* MERGEFORMAT </w:instrText>
      </w:r>
      <w:r w:rsidRPr="00A27B83">
        <w:fldChar w:fldCharType="begin"/>
      </w:r>
      <w:r w:rsidRPr="00A27B83">
        <w:instrText xml:space="preserve"> SEQ MTEqn \h \* MERGEFORMAT </w:instrText>
      </w:r>
      <w:r w:rsidRPr="00A27B83">
        <w:fldChar w:fldCharType="end"/>
      </w:r>
      <w:bookmarkStart w:id="287" w:name="ZEqnNum858516"/>
      <w:r w:rsidRPr="00A27B83">
        <w:instrText>(</w:instrText>
      </w:r>
      <w:fldSimple w:instr=" SEQ MTChap \c \* Arabic \* MERGEFORMAT ">
        <w:r>
          <w:rPr>
            <w:noProof/>
          </w:rPr>
          <w:instrText>2</w:instrText>
        </w:r>
      </w:fldSimple>
      <w:r w:rsidRPr="00A27B83">
        <w:instrText>.</w:instrText>
      </w:r>
      <w:fldSimple w:instr=" SEQ MTEqn \c \* Arabic \* MERGEFORMAT ">
        <w:r>
          <w:rPr>
            <w:noProof/>
          </w:rPr>
          <w:instrText>25</w:instrText>
        </w:r>
      </w:fldSimple>
      <w:r w:rsidRPr="00A27B83">
        <w:instrText>)</w:instrText>
      </w:r>
      <w:bookmarkEnd w:id="287"/>
      <w:r w:rsidRPr="00A27B83">
        <w:fldChar w:fldCharType="end"/>
      </w:r>
    </w:p>
    <w:p w:rsidR="00A52150" w:rsidRDefault="00A52150" w:rsidP="00A52150">
      <w:pPr>
        <w:rPr>
          <w:rFonts w:cs="Tahoma"/>
        </w:rPr>
      </w:pPr>
      <w:r>
        <w:rPr>
          <w:rFonts w:cs="Tahoma"/>
        </w:rPr>
        <w:t xml:space="preserve">Where </w:t>
      </w:r>
      <w:r w:rsidRPr="00DF04B3">
        <w:rPr>
          <w:rFonts w:cs="Tahoma"/>
          <w:position w:val="-8"/>
        </w:rPr>
        <w:object w:dxaOrig="660" w:dyaOrig="320">
          <v:shape id="_x0000_i1172" type="#_x0000_t75" style="width:32.8pt;height:16.1pt" o:ole="">
            <v:imagedata r:id="rId318" o:title=""/>
          </v:shape>
          <o:OLEObject Type="Embed" ProgID="Equation.DSMT4" ShapeID="_x0000_i1172" DrawAspect="Content" ObjectID="_1485343427" r:id="rId319"/>
        </w:object>
      </w:r>
      <w:r>
        <w:rPr>
          <w:rFonts w:cs="Tahoma"/>
        </w:rPr>
        <w:t xml:space="preserve"> and </w:t>
      </w:r>
      <w:r w:rsidRPr="00DF04B3">
        <w:rPr>
          <w:rFonts w:cs="Tahoma"/>
          <w:position w:val="-8"/>
        </w:rPr>
        <w:object w:dxaOrig="660" w:dyaOrig="320">
          <v:shape id="_x0000_i1173" type="#_x0000_t75" style="width:32.8pt;height:16.1pt" o:ole="">
            <v:imagedata r:id="rId320" o:title=""/>
          </v:shape>
          <o:OLEObject Type="Embed" ProgID="Equation.DSMT4" ShapeID="_x0000_i1173" DrawAspect="Content" ObjectID="_1485343428" r:id="rId321"/>
        </w:object>
      </w:r>
      <w:r>
        <w:rPr>
          <w:rFonts w:cs="Tahoma"/>
        </w:rPr>
        <w:t xml:space="preserve"> are obtained using relations similar </w:t>
      </w:r>
      <w:proofErr w:type="gramStart"/>
      <w:r>
        <w:rPr>
          <w:rFonts w:cs="Tahoma"/>
        </w:rPr>
        <w:t xml:space="preserve">to </w:t>
      </w:r>
      <w:proofErr w:type="gramEnd"/>
      <w:r>
        <w:rPr>
          <w:rFonts w:cs="Tahoma"/>
        </w:rPr>
        <w:fldChar w:fldCharType="begin"/>
      </w:r>
      <w:r>
        <w:rPr>
          <w:rFonts w:cs="Tahoma"/>
        </w:rPr>
        <w:instrText xml:space="preserve"> GOTOBUTTON ZEqnNum771022  \* MERGEFORMAT </w:instrText>
      </w:r>
      <w:r>
        <w:rPr>
          <w:rFonts w:cs="Tahoma"/>
        </w:rPr>
        <w:fldChar w:fldCharType="begin"/>
      </w:r>
      <w:r>
        <w:rPr>
          <w:rFonts w:cs="Tahoma"/>
        </w:rPr>
        <w:instrText xml:space="preserve"> REF ZEqnNum771022 \! \* MERGEFORMAT </w:instrText>
      </w:r>
      <w:r>
        <w:rPr>
          <w:rFonts w:cs="Tahoma"/>
        </w:rPr>
        <w:fldChar w:fldCharType="separate"/>
      </w:r>
      <w:r w:rsidRPr="00A27B83">
        <w:instrText>(</w:instrText>
      </w:r>
      <w:r>
        <w:instrText>2</w:instrText>
      </w:r>
      <w:r w:rsidRPr="00A27B83">
        <w:instrText>.</w:instrText>
      </w:r>
      <w:r>
        <w:instrText>20</w:instrText>
      </w:r>
      <w:r w:rsidRPr="00A27B83">
        <w:instrText>)</w:instrText>
      </w:r>
      <w:r>
        <w:rPr>
          <w:rFonts w:cs="Tahoma"/>
        </w:rPr>
        <w:fldChar w:fldCharType="end"/>
      </w:r>
      <w:r>
        <w:rPr>
          <w:rFonts w:cs="Tahoma"/>
        </w:rPr>
        <w:fldChar w:fldCharType="end"/>
      </w:r>
      <w:r>
        <w:rPr>
          <w:rFonts w:cs="Tahoma"/>
        </w:rPr>
        <w:t xml:space="preserve">. Note that similar to </w:t>
      </w:r>
      <w:r>
        <w:rPr>
          <w:rFonts w:cs="Tahoma"/>
        </w:rPr>
        <w:fldChar w:fldCharType="begin"/>
      </w:r>
      <w:r>
        <w:rPr>
          <w:rFonts w:cs="Tahoma"/>
        </w:rPr>
        <w:instrText xml:space="preserve"> GOTOBUTTON ZEqnNum287705  \* MERGEFORMAT </w:instrText>
      </w:r>
      <w:r>
        <w:rPr>
          <w:rFonts w:cs="Tahoma"/>
        </w:rPr>
        <w:fldChar w:fldCharType="begin"/>
      </w:r>
      <w:r>
        <w:rPr>
          <w:rFonts w:cs="Tahoma"/>
        </w:rPr>
        <w:instrText xml:space="preserve"> REF ZEqnNum287705 \! \* MERGEFORMAT </w:instrText>
      </w:r>
      <w:r>
        <w:rPr>
          <w:rFonts w:cs="Tahoma"/>
        </w:rPr>
        <w:fldChar w:fldCharType="separate"/>
      </w:r>
      <w:r>
        <w:instrText>(2.22)</w:instrText>
      </w:r>
      <w:r>
        <w:rPr>
          <w:rFonts w:cs="Tahoma"/>
        </w:rPr>
        <w:fldChar w:fldCharType="end"/>
      </w:r>
      <w:r>
        <w:rPr>
          <w:rFonts w:cs="Tahoma"/>
        </w:rPr>
        <w:fldChar w:fldCharType="end"/>
      </w:r>
      <w:r>
        <w:rPr>
          <w:rFonts w:cs="Tahoma"/>
        </w:rPr>
        <w:t xml:space="preserve">  </w:t>
      </w:r>
      <w:r w:rsidRPr="00DF04B3">
        <w:rPr>
          <w:rFonts w:cs="Tahoma"/>
          <w:position w:val="-14"/>
        </w:rPr>
        <w:object w:dxaOrig="2120" w:dyaOrig="380">
          <v:shape id="_x0000_i1174" type="#_x0000_t75" style="width:105.85pt;height:18.8pt" o:ole="">
            <v:imagedata r:id="rId322" o:title=""/>
          </v:shape>
          <o:OLEObject Type="Embed" ProgID="Equation.DSMT4" ShapeID="_x0000_i1174" DrawAspect="Content" ObjectID="_1485343429" r:id="rId323"/>
        </w:object>
      </w:r>
      <w:r>
        <w:rPr>
          <w:rFonts w:cs="Tahoma"/>
        </w:rPr>
        <w:t xml:space="preserve">and again the kinematic boundary conditions is substituted </w:t>
      </w:r>
      <w:proofErr w:type="gramStart"/>
      <w:r>
        <w:rPr>
          <w:rFonts w:cs="Tahoma"/>
        </w:rPr>
        <w:t xml:space="preserve">for </w:t>
      </w:r>
      <w:proofErr w:type="gramEnd"/>
      <w:r w:rsidRPr="00DF04B3">
        <w:rPr>
          <w:rFonts w:cs="Tahoma"/>
          <w:position w:val="-10"/>
        </w:rPr>
        <w:object w:dxaOrig="480" w:dyaOrig="320">
          <v:shape id="_x0000_i1175" type="#_x0000_t75" style="width:24.2pt;height:16.1pt" o:ole="">
            <v:imagedata r:id="rId324" o:title=""/>
          </v:shape>
          <o:OLEObject Type="Embed" ProgID="Equation.DSMT4" ShapeID="_x0000_i1175" DrawAspect="Content" ObjectID="_1485343430" r:id="rId325"/>
        </w:object>
      </w:r>
      <w:r>
        <w:rPr>
          <w:rFonts w:cs="Tahoma"/>
        </w:rPr>
        <w:t>.</w:t>
      </w:r>
    </w:p>
    <w:p w:rsidR="00A52150" w:rsidRDefault="00A52150" w:rsidP="00A52150">
      <w:pPr>
        <w:rPr>
          <w:rFonts w:cs="Tahoma"/>
        </w:rPr>
      </w:pPr>
    </w:p>
    <w:p w:rsidR="00A52150" w:rsidRPr="00FB63C5" w:rsidRDefault="00A52150" w:rsidP="00A52150">
      <w:pPr>
        <w:rPr>
          <w:rFonts w:cs="Tahoma"/>
        </w:rPr>
      </w:pPr>
      <w:r>
        <w:rPr>
          <w:rFonts w:cs="Tahoma"/>
        </w:rPr>
        <w:t xml:space="preserve">The discrete vertical momentum balance of </w:t>
      </w:r>
      <w:r>
        <w:rPr>
          <w:rFonts w:cs="Tahoma"/>
        </w:rPr>
        <w:fldChar w:fldCharType="begin"/>
      </w:r>
      <w:r>
        <w:rPr>
          <w:rFonts w:cs="Tahoma"/>
        </w:rPr>
        <w:instrText xml:space="preserve"> GOTOBUTTON ZEqnNum523996  \* MERGEFORMAT </w:instrText>
      </w:r>
      <w:r>
        <w:rPr>
          <w:rFonts w:cs="Tahoma"/>
        </w:rPr>
        <w:fldChar w:fldCharType="begin"/>
      </w:r>
      <w:r>
        <w:rPr>
          <w:rFonts w:cs="Tahoma"/>
        </w:rPr>
        <w:instrText xml:space="preserve"> REF ZEqnNum523996 \! \* MERGEFORMAT </w:instrText>
      </w:r>
      <w:r>
        <w:rPr>
          <w:rFonts w:cs="Tahoma"/>
        </w:rPr>
        <w:fldChar w:fldCharType="separate"/>
      </w:r>
      <w:r w:rsidRPr="00A27B83">
        <w:instrText>(</w:instrText>
      </w:r>
      <w:r>
        <w:instrText>2</w:instrText>
      </w:r>
      <w:r w:rsidRPr="00A27B83">
        <w:instrText>.</w:instrText>
      </w:r>
      <w:r>
        <w:instrText>21</w:instrText>
      </w:r>
      <w:r w:rsidRPr="00A27B83">
        <w:instrText>)</w:instrText>
      </w:r>
      <w:r>
        <w:rPr>
          <w:rFonts w:cs="Tahoma"/>
        </w:rPr>
        <w:fldChar w:fldCharType="end"/>
      </w:r>
      <w:r>
        <w:rPr>
          <w:rFonts w:cs="Tahoma"/>
        </w:rPr>
        <w:fldChar w:fldCharType="end"/>
      </w:r>
      <w:r>
        <w:rPr>
          <w:rFonts w:cs="Tahoma"/>
        </w:rPr>
        <w:t xml:space="preserve"> and </w:t>
      </w:r>
      <w:r>
        <w:rPr>
          <w:rFonts w:cs="Tahoma"/>
        </w:rPr>
        <w:fldChar w:fldCharType="begin"/>
      </w:r>
      <w:r>
        <w:rPr>
          <w:rFonts w:cs="Tahoma"/>
        </w:rPr>
        <w:instrText xml:space="preserve"> GOTOBUTTON ZEqnNum858516  \* MERGEFORMAT </w:instrText>
      </w:r>
      <w:r>
        <w:rPr>
          <w:rFonts w:cs="Tahoma"/>
        </w:rPr>
        <w:fldChar w:fldCharType="begin"/>
      </w:r>
      <w:r>
        <w:rPr>
          <w:rFonts w:cs="Tahoma"/>
        </w:rPr>
        <w:instrText xml:space="preserve"> REF ZEqnNum858516 \! \* MERGEFORMAT </w:instrText>
      </w:r>
      <w:r>
        <w:rPr>
          <w:rFonts w:cs="Tahoma"/>
        </w:rPr>
        <w:fldChar w:fldCharType="separate"/>
      </w:r>
      <w:r w:rsidRPr="00A27B83">
        <w:instrText>(</w:instrText>
      </w:r>
      <w:r>
        <w:instrText>2</w:instrText>
      </w:r>
      <w:r w:rsidRPr="00A27B83">
        <w:instrText>.</w:instrText>
      </w:r>
      <w:r>
        <w:instrText>25</w:instrText>
      </w:r>
      <w:r w:rsidRPr="00A27B83">
        <w:instrText>)</w:instrText>
      </w:r>
      <w:r>
        <w:rPr>
          <w:rFonts w:cs="Tahoma"/>
        </w:rPr>
        <w:fldChar w:fldCharType="end"/>
      </w:r>
      <w:r>
        <w:rPr>
          <w:rFonts w:cs="Tahoma"/>
        </w:rPr>
        <w:fldChar w:fldCharType="end"/>
      </w:r>
      <w:r>
        <w:rPr>
          <w:rFonts w:cs="Tahoma"/>
        </w:rPr>
        <w:t xml:space="preserve"> looks very different from the relations found in </w:t>
      </w:r>
      <w:r>
        <w:rPr>
          <w:rFonts w:cs="Tahoma"/>
        </w:rPr>
        <w:fldChar w:fldCharType="begin"/>
      </w:r>
      <w:r>
        <w:rPr>
          <w:rFonts w:cs="Tahoma"/>
        </w:rPr>
        <w:instrText xml:space="preserve"> ADDIN EN.CITE &lt;EndNote&gt;&lt;Cite&gt;&lt;Author&gt;Zijlema&lt;/Author&gt;&lt;Year&gt;2005&lt;/Year&gt;&lt;RecNum&gt;2&lt;/RecNum&gt;&lt;record&gt;&lt;rec-number&gt;2&lt;/rec-number&gt;&lt;foreign-keys&gt;&lt;key app="EN" db-id="e0d0xdee5dreeper2s75zpxuw0fwfp209fva"&gt;2&lt;/key&gt;&lt;/foreign-keys&gt;&lt;ref-type name="Journal Article"&gt;17&lt;/ref-type&gt;&lt;contributors&gt;&lt;authors&gt;&lt;author&gt;Zijlema, Marcel &lt;/author&gt;&lt;author&gt;Stelling, Guus S. &lt;/author&gt;&lt;/authors&gt;&lt;/contributors&gt;&lt;titles&gt;&lt;title&gt;Further experiences with computing non-hydrostatic&amp;#xD;free-surface flows involving water waves&lt;/title&gt;&lt;secondary-title&gt;INTERNATIONAL JOURNAL FOR NUMERICAL METHODS IN FLUIDS&lt;/secondary-title&gt;&lt;/titles&gt;&lt;periodical&gt;&lt;full-title&gt;INTERNATIONAL JOURNAL FOR NUMERICAL METHODS IN FLUIDS&lt;/full-title&gt;&lt;/periodical&gt;&lt;pages&gt;169–197&lt;/pages&gt;&lt;number&gt;48&lt;/number&gt;&lt;section&gt;169&lt;/section&gt;&lt;keywords&gt;&lt;keyword&gt;water waves&lt;/keyword&gt;&lt;keyword&gt;non-hydrostatic&lt;/keyword&gt;&lt;keyword&gt; nite volume&lt;/keyword&gt;&lt;keyword&gt;vertical boundary- tted co-ordinate&lt;/keyword&gt;&lt;keyword&gt;semiimplicit&lt;/keyword&gt;&lt;keyword&gt;pressure correction&lt;/keyword&gt;&lt;/keywords&gt;&lt;dates&gt;&lt;year&gt;2005&lt;/year&gt;&lt;pub-dates&gt;&lt;date&gt;2005&lt;/date&gt;&lt;/pub-dates&gt;&lt;/dates&gt;&lt;urls&gt;&lt;/urls&gt;&lt;/record&gt;&lt;/Cite&gt;&lt;/EndNote&gt;</w:instrText>
      </w:r>
      <w:r>
        <w:rPr>
          <w:rFonts w:cs="Tahoma"/>
        </w:rPr>
        <w:fldChar w:fldCharType="separate"/>
      </w:r>
      <w:r>
        <w:rPr>
          <w:rFonts w:cs="Tahoma"/>
          <w:noProof/>
        </w:rPr>
        <w:t>Zijlema and Stelling (2005)</w:t>
      </w:r>
      <w:r>
        <w:rPr>
          <w:rFonts w:cs="Tahoma"/>
        </w:rPr>
        <w:fldChar w:fldCharType="end"/>
      </w:r>
      <w:r>
        <w:rPr>
          <w:rFonts w:cs="Tahoma"/>
        </w:rPr>
        <w:t xml:space="preserve">, </w:t>
      </w:r>
      <w:r>
        <w:rPr>
          <w:rFonts w:cs="Tahoma"/>
        </w:rPr>
        <w:fldChar w:fldCharType="begin"/>
      </w:r>
      <w:r>
        <w:rPr>
          <w:rFonts w:cs="Tahoma"/>
        </w:rPr>
        <w:instrText xml:space="preserve"> ADDIN EN.CITE &lt;EndNote&gt;&lt;Cite&gt;&lt;Author&gt;Zijlema&lt;/Author&gt;&lt;Year&gt;2008&lt;/Year&gt;&lt;RecNum&gt;6&lt;/RecNum&gt;&lt;record&gt;&lt;rec-number&gt;6&lt;/rec-number&gt;&lt;foreign-keys&gt;&lt;key app="EN" db-id="e0d0xdee5dreeper2s75zpxuw0fwfp209fva"&gt;6&lt;/key&gt;&lt;/foreign-keys&gt;&lt;ref-type name="Journal Article"&gt;17&lt;/ref-type&gt;&lt;contributors&gt;&lt;authors&gt;&lt;author&gt;Zijlema, M.&lt;/author&gt;&lt;author&gt;Stelling, G. S.&lt;/author&gt;&lt;/authors&gt;&lt;/contributors&gt;&lt;titles&gt;&lt;title&gt;Efficient computation of surf zone waves using the nonlinear shallow water equations with non-hydrostatic pressure&lt;/title&gt;&lt;secondary-title&gt;Coastal Engineering&lt;/secondary-title&gt;&lt;/titles&gt;&lt;periodical&gt;&lt;full-title&gt;Coastal Engineering&lt;/full-title&gt;&lt;/periodical&gt;&lt;pages&gt;780-790&lt;/pages&gt;&lt;volume&gt;55&lt;/volume&gt;&lt;number&gt;10&lt;/number&gt;&lt;keywords&gt;&lt;keyword&gt;Shallow water flow&lt;/keyword&gt;&lt;keyword&gt;Non-hydrostatic pressure&lt;/keyword&gt;&lt;keyword&gt;Surf zone&lt;/keyword&gt;&lt;keyword&gt;Breaking waves&lt;/keyword&gt;&lt;keyword&gt;Run-up&lt;/keyword&gt;&lt;keyword&gt;Computational efficiency&lt;/keyword&gt;&lt;/keywords&gt;&lt;dates&gt;&lt;year&gt;2008&lt;/year&gt;&lt;/dates&gt;&lt;urls&gt;&lt;related-urls&gt;&lt;url&gt;http://www.sciencedirect.com/science/article/B6VCX-4S62CJ7-1/2/3cc7e574a1abf8f0069137f314824271 &lt;/url&gt;&lt;/related-urls&gt;&lt;/urls&gt;&lt;/record&gt;&lt;/Cite&gt;&lt;/EndNote&gt;</w:instrText>
      </w:r>
      <w:r>
        <w:rPr>
          <w:rFonts w:cs="Tahoma"/>
        </w:rPr>
        <w:fldChar w:fldCharType="separate"/>
      </w:r>
      <w:r>
        <w:rPr>
          <w:rFonts w:cs="Tahoma"/>
          <w:noProof/>
        </w:rPr>
        <w:t>Zijlema and Stelling (2008)</w:t>
      </w:r>
      <w:r>
        <w:rPr>
          <w:rFonts w:cs="Tahoma"/>
        </w:rPr>
        <w:fldChar w:fldCharType="end"/>
      </w:r>
      <w:r>
        <w:rPr>
          <w:rFonts w:cs="Tahoma"/>
        </w:rPr>
        <w:t xml:space="preserve">  and </w:t>
      </w:r>
      <w:r>
        <w:rPr>
          <w:rFonts w:cs="Tahoma"/>
        </w:rPr>
        <w:fldChar w:fldCharType="begin"/>
      </w:r>
      <w:r>
        <w:rPr>
          <w:rFonts w:cs="Tahoma"/>
        </w:rPr>
        <w:instrText xml:space="preserve"> ADDIN EN.CITE &lt;EndNote&gt;&lt;Cite&gt;&lt;Author&gt;Smit&lt;/Author&gt;&lt;Year&gt;2008&lt;/Year&gt;&lt;RecNum&gt;4&lt;/RecNum&gt;&lt;record&gt;&lt;rec-number&gt;4&lt;/rec-number&gt;&lt;foreign-keys&gt;&lt;key app="EN" db-id="e0d0xdee5dreeper2s75zpxuw0fwfp209fva"&gt;4&lt;/key&gt;&lt;/foreign-keys&gt;&lt;ref-type name="Thesis"&gt;32&lt;/ref-type&gt;&lt;contributors&gt;&lt;authors&gt;&lt;author&gt;Smit, Pieter B.&lt;/author&gt;&lt;/authors&gt;&lt;tertiary-authors&gt;&lt;author&gt;Stelling, G.S.&lt;/author&gt;&lt;/tertiary-authors&gt;&lt;/contributors&gt;&lt;titles&gt;&lt;title&gt;Non-hydrostatic modelling of large scale tsunamis&lt;/title&gt;&lt;/titles&gt;&lt;volume&gt;M.Sc. Thesis&lt;/volume&gt;&lt;keywords&gt;&lt;keyword&gt;non-hydrostatic&lt;/keyword&gt;&lt;/keywords&gt;&lt;dates&gt;&lt;year&gt;2008&lt;/year&gt;&lt;pub-dates&gt;&lt;date&gt;23 october 2008&lt;/date&gt;&lt;/pub-dates&gt;&lt;/dates&gt;&lt;pub-location&gt;Delft&lt;/pub-location&gt;&lt;publisher&gt;Delft University of technology&lt;/publisher&gt;&lt;work-type&gt;Msc. Thesis&lt;/work-type&gt;&lt;urls&gt;&lt;/urls&gt;&lt;language&gt;English&lt;/language&gt;&lt;/record&gt;&lt;/Cite&gt;&lt;/EndNote&gt;</w:instrText>
      </w:r>
      <w:r>
        <w:rPr>
          <w:rFonts w:cs="Tahoma"/>
        </w:rPr>
        <w:fldChar w:fldCharType="separate"/>
      </w:r>
      <w:r>
        <w:rPr>
          <w:rFonts w:cs="Tahoma"/>
          <w:noProof/>
        </w:rPr>
        <w:t>Smit (2008)</w:t>
      </w:r>
      <w:r>
        <w:rPr>
          <w:rFonts w:cs="Tahoma"/>
        </w:rPr>
        <w:fldChar w:fldCharType="end"/>
      </w:r>
      <w:r>
        <w:rPr>
          <w:rFonts w:cs="Tahoma"/>
        </w:rPr>
        <w:t xml:space="preserve">. This is mainly due to the application of the McCormack scheme for the advection. The discretisation of the pressure term is numerically fully equivalent to either the Keller box scheme as used in </w:t>
      </w:r>
      <w:r>
        <w:rPr>
          <w:rFonts w:cs="Tahoma"/>
        </w:rPr>
        <w:fldChar w:fldCharType="begin"/>
      </w:r>
      <w:r>
        <w:rPr>
          <w:rFonts w:cs="Tahoma"/>
        </w:rPr>
        <w:instrText xml:space="preserve"> ADDIN EN.CITE &lt;EndNote&gt;&lt;Cite&gt;&lt;Author&gt;Zijlema&lt;/Author&gt;&lt;Year&gt;2005&lt;/Year&gt;&lt;RecNum&gt;2&lt;/RecNum&gt;&lt;record&gt;&lt;rec-number&gt;2&lt;/rec-number&gt;&lt;foreign-keys&gt;&lt;key app="EN" db-id="e0d0xdee5dreeper2s75zpxuw0fwfp209fva"&gt;2&lt;/key&gt;&lt;/foreign-keys&gt;&lt;ref-type name="Journal Article"&gt;17&lt;/ref-type&gt;&lt;contributors&gt;&lt;authors&gt;&lt;author&gt;Zijlema, Marcel &lt;/author&gt;&lt;author&gt;Stelling, Guus S. &lt;/author&gt;&lt;/authors&gt;&lt;/contributors&gt;&lt;titles&gt;&lt;title&gt;Further experiences with computing non-hydrostatic&amp;#xD;free-surface flows involving water waves&lt;/title&gt;&lt;secondary-title&gt;INTERNATIONAL JOURNAL FOR NUMERICAL METHODS IN FLUIDS&lt;/secondary-title&gt;&lt;/titles&gt;&lt;periodical&gt;&lt;full-title&gt;INTERNATIONAL JOURNAL FOR NUMERICAL METHODS IN FLUIDS&lt;/full-title&gt;&lt;/periodical&gt;&lt;pages&gt;169–197&lt;/pages&gt;&lt;number&gt;48&lt;/number&gt;&lt;section&gt;169&lt;/section&gt;&lt;keywords&gt;&lt;keyword&gt;water waves&lt;/keyword&gt;&lt;keyword&gt;non-hydrostatic&lt;/keyword&gt;&lt;keyword&gt; nite volume&lt;/keyword&gt;&lt;keyword&gt;vertical boundary- tted co-ordinate&lt;/keyword&gt;&lt;keyword&gt;semiimplicit&lt;/keyword&gt;&lt;keyword&gt;pressure correction&lt;/keyword&gt;&lt;/keywords&gt;&lt;dates&gt;&lt;year&gt;2005&lt;/year&gt;&lt;pub-dates&gt;&lt;date&gt;2005&lt;/date&gt;&lt;/pub-dates&gt;&lt;/dates&gt;&lt;urls&gt;&lt;/urls&gt;&lt;/record&gt;&lt;/Cite&gt;&lt;/EndNote&gt;</w:instrText>
      </w:r>
      <w:r>
        <w:rPr>
          <w:rFonts w:cs="Tahoma"/>
        </w:rPr>
        <w:fldChar w:fldCharType="separate"/>
      </w:r>
      <w:r>
        <w:rPr>
          <w:rFonts w:cs="Tahoma"/>
          <w:noProof/>
        </w:rPr>
        <w:t>Zijlema and Stelling (2005)</w:t>
      </w:r>
      <w:r>
        <w:rPr>
          <w:rFonts w:cs="Tahoma"/>
        </w:rPr>
        <w:fldChar w:fldCharType="end"/>
      </w:r>
      <w:r>
        <w:rPr>
          <w:rFonts w:cs="Tahoma"/>
        </w:rPr>
        <w:t xml:space="preserve">, </w:t>
      </w:r>
      <w:r>
        <w:rPr>
          <w:rFonts w:cs="Tahoma"/>
        </w:rPr>
        <w:fldChar w:fldCharType="begin"/>
      </w:r>
      <w:r>
        <w:rPr>
          <w:rFonts w:cs="Tahoma"/>
        </w:rPr>
        <w:instrText xml:space="preserve"> ADDIN EN.CITE &lt;EndNote&gt;&lt;Cite&gt;&lt;Author&gt;Zijlema&lt;/Author&gt;&lt;Year&gt;2008&lt;/Year&gt;&lt;RecNum&gt;6&lt;/RecNum&gt;&lt;record&gt;&lt;rec-number&gt;6&lt;/rec-number&gt;&lt;foreign-keys&gt;&lt;key app="EN" db-id="e0d0xdee5dreeper2s75zpxuw0fwfp209fva"&gt;6&lt;/key&gt;&lt;/foreign-keys&gt;&lt;ref-type name="Journal Article"&gt;17&lt;/ref-type&gt;&lt;contributors&gt;&lt;authors&gt;&lt;author&gt;Zijlema, M.&lt;/author&gt;&lt;author&gt;Stelling, G. S.&lt;/author&gt;&lt;/authors&gt;&lt;/contributors&gt;&lt;titles&gt;&lt;title&gt;Efficient computation of surf zone waves using the nonlinear shallow water equations with non-hydrostatic pressure&lt;/title&gt;&lt;secondary-title&gt;Coastal Engineering&lt;/secondary-title&gt;&lt;/titles&gt;&lt;periodical&gt;&lt;full-title&gt;Coastal Engineering&lt;/full-title&gt;&lt;/periodical&gt;&lt;pages&gt;780-790&lt;/pages&gt;&lt;volume&gt;55&lt;/volume&gt;&lt;number&gt;10&lt;/number&gt;&lt;keywords&gt;&lt;keyword&gt;Shallow water flow&lt;/keyword&gt;&lt;keyword&gt;Non-hydrostatic pressure&lt;/keyword&gt;&lt;keyword&gt;Surf zone&lt;/keyword&gt;&lt;keyword&gt;Breaking waves&lt;/keyword&gt;&lt;keyword&gt;Run-up&lt;/keyword&gt;&lt;keyword&gt;Computational efficiency&lt;/keyword&gt;&lt;/keywords&gt;&lt;dates&gt;&lt;year&gt;2008&lt;/year&gt;&lt;/dates&gt;&lt;urls&gt;&lt;related-urls&gt;&lt;url&gt;http://www.sciencedirect.com/science/article/B6VCX-4S62CJ7-1/2/3cc7e574a1abf8f0069137f314824271 &lt;/url&gt;&lt;/related-urls&gt;&lt;/urls&gt;&lt;/record&gt;&lt;/Cite&gt;&lt;/EndNote&gt;</w:instrText>
      </w:r>
      <w:r>
        <w:rPr>
          <w:rFonts w:cs="Tahoma"/>
        </w:rPr>
        <w:fldChar w:fldCharType="separate"/>
      </w:r>
      <w:r>
        <w:rPr>
          <w:rFonts w:cs="Tahoma"/>
          <w:noProof/>
        </w:rPr>
        <w:t>Zijlema and Stelling (2008)</w:t>
      </w:r>
      <w:r>
        <w:rPr>
          <w:rFonts w:cs="Tahoma"/>
        </w:rPr>
        <w:fldChar w:fldCharType="end"/>
      </w:r>
      <w:r>
        <w:rPr>
          <w:rFonts w:cs="Tahoma"/>
        </w:rPr>
        <w:t xml:space="preserve"> or the </w:t>
      </w:r>
      <w:proofErr w:type="spellStart"/>
      <w:r>
        <w:rPr>
          <w:rFonts w:cs="Tahoma"/>
        </w:rPr>
        <w:t>Hermetian</w:t>
      </w:r>
      <w:proofErr w:type="spellEnd"/>
      <w:r>
        <w:rPr>
          <w:rFonts w:cs="Tahoma"/>
        </w:rPr>
        <w:t xml:space="preserve"> relation used in </w:t>
      </w:r>
      <w:r>
        <w:rPr>
          <w:rFonts w:cs="Tahoma"/>
        </w:rPr>
        <w:fldChar w:fldCharType="begin"/>
      </w:r>
      <w:r>
        <w:rPr>
          <w:rFonts w:cs="Tahoma"/>
        </w:rPr>
        <w:instrText xml:space="preserve"> ADDIN EN.CITE &lt;EndNote&gt;&lt;Cite&gt;&lt;Author&gt;Smit&lt;/Author&gt;&lt;Year&gt;2008&lt;/Year&gt;&lt;RecNum&gt;4&lt;/RecNum&gt;&lt;record&gt;&lt;rec-number&gt;4&lt;/rec-number&gt;&lt;foreign-keys&gt;&lt;key app="EN" db-id="e0d0xdee5dreeper2s75zpxuw0fwfp209fva"&gt;4&lt;/key&gt;&lt;/foreign-keys&gt;&lt;ref-type name="Thesis"&gt;32&lt;/ref-type&gt;&lt;contributors&gt;&lt;authors&gt;&lt;author&gt;Smit, Pieter B.&lt;/author&gt;&lt;/authors&gt;&lt;tertiary-authors&gt;&lt;author&gt;Stelling, G.S.&lt;/author&gt;&lt;/tertiary-authors&gt;&lt;/contributors&gt;&lt;titles&gt;&lt;title&gt;Non-hydrostatic modelling of large scale tsunamis&lt;/title&gt;&lt;/titles&gt;&lt;volume&gt;M.Sc. Thesis&lt;/volume&gt;&lt;keywords&gt;&lt;keyword&gt;non-hydrostatic&lt;/keyword&gt;&lt;/keywords&gt;&lt;dates&gt;&lt;year&gt;2008&lt;/year&gt;&lt;pub-dates&gt;&lt;date&gt;23 october 2008&lt;/date&gt;&lt;/pub-dates&gt;&lt;/dates&gt;&lt;pub-location&gt;Delft&lt;/pub-location&gt;&lt;publisher&gt;Delft University of technology&lt;/publisher&gt;&lt;work-type&gt;Msc. Thesis&lt;/work-type&gt;&lt;urls&gt;&lt;/urls&gt;&lt;language&gt;English&lt;/language&gt;&lt;/record&gt;&lt;/Cite&gt;&lt;/EndNote&gt;</w:instrText>
      </w:r>
      <w:r>
        <w:rPr>
          <w:rFonts w:cs="Tahoma"/>
        </w:rPr>
        <w:fldChar w:fldCharType="separate"/>
      </w:r>
      <w:r>
        <w:rPr>
          <w:rFonts w:cs="Tahoma"/>
          <w:noProof/>
        </w:rPr>
        <w:t>Smit (2008)</w:t>
      </w:r>
      <w:r>
        <w:rPr>
          <w:rFonts w:cs="Tahoma"/>
        </w:rPr>
        <w:fldChar w:fldCharType="end"/>
      </w:r>
      <w:r>
        <w:rPr>
          <w:rFonts w:cs="Tahoma"/>
        </w:rPr>
        <w:t>.</w:t>
      </w:r>
    </w:p>
    <w:p w:rsidR="00A52150" w:rsidRPr="00A52150" w:rsidRDefault="00A52150" w:rsidP="00A52150"/>
    <w:p w:rsidR="00ED3482" w:rsidRPr="00ED3482" w:rsidRDefault="00ED3482" w:rsidP="00ED3482"/>
    <w:p w:rsidR="00ED3482" w:rsidRPr="00ED3482" w:rsidRDefault="00ED3482" w:rsidP="00ED3482"/>
    <w:sectPr w:rsidR="00ED3482" w:rsidRPr="00ED3482" w:rsidSect="003363CC">
      <w:headerReference w:type="even" r:id="rId326"/>
      <w:headerReference w:type="default" r:id="rId327"/>
      <w:footerReference w:type="even" r:id="rId328"/>
      <w:footerReference w:type="default" r:id="rId329"/>
      <w:type w:val="oddPage"/>
      <w:pgSz w:w="11906" w:h="16838" w:code="9"/>
      <w:pgMar w:top="2552" w:right="1094" w:bottom="1077" w:left="2098" w:header="822" w:footer="199" w:gutter="0"/>
      <w:paperSrc w:first="1" w:other="1"/>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6" w:author="Ap van Dongeren" w:date="2015-02-13T12:48:00Z" w:initials="AvD">
    <w:p w:rsidR="00C62831" w:rsidRDefault="00C62831">
      <w:pPr>
        <w:pStyle w:val="CommentText"/>
      </w:pPr>
      <w:r>
        <w:rPr>
          <w:rStyle w:val="CommentReference"/>
        </w:rPr>
        <w:annotationRef/>
      </w:r>
      <w:proofErr w:type="gramStart"/>
      <w:r>
        <w:t>fix</w:t>
      </w:r>
      <w:proofErr w:type="gramEnd"/>
    </w:p>
  </w:comment>
  <w:comment w:id="118" w:author="Ap van Dongeren" w:date="2015-02-13T12:49:00Z" w:initials="AvD">
    <w:p w:rsidR="00C62831" w:rsidRDefault="00C62831">
      <w:pPr>
        <w:pStyle w:val="CommentText"/>
      </w:pPr>
      <w:r>
        <w:rPr>
          <w:rStyle w:val="CommentReference"/>
        </w:rPr>
        <w:annotationRef/>
      </w:r>
      <w:proofErr w:type="gramStart"/>
      <w:r>
        <w:t>such</w:t>
      </w:r>
      <w:proofErr w:type="gramEnd"/>
      <w:r>
        <w:t xml:space="preserve"> as</w:t>
      </w:r>
    </w:p>
  </w:comment>
  <w:comment w:id="153" w:author="Ap van Dongeren" w:date="2015-02-13T13:15:00Z" w:initials="AvD">
    <w:p w:rsidR="00C62831" w:rsidRDefault="00C62831">
      <w:pPr>
        <w:pStyle w:val="CommentText"/>
      </w:pPr>
      <w:r>
        <w:rPr>
          <w:rStyle w:val="CommentReference"/>
        </w:rPr>
        <w:annotationRef/>
      </w:r>
      <w:proofErr w:type="gramStart"/>
      <w:r>
        <w:t>what</w:t>
      </w:r>
      <w:proofErr w:type="gramEnd"/>
      <w:r>
        <w:t xml:space="preserve"> is the format of these?</w:t>
      </w:r>
    </w:p>
  </w:comment>
  <w:comment w:id="160" w:author="Ap van Dongeren" w:date="2015-02-13T13:16:00Z" w:initials="AvD">
    <w:p w:rsidR="00C62831" w:rsidRDefault="00C62831">
      <w:pPr>
        <w:pStyle w:val="CommentText"/>
      </w:pPr>
      <w:r>
        <w:rPr>
          <w:rStyle w:val="CommentReference"/>
        </w:rPr>
        <w:annotationRef/>
      </w:r>
      <w:r>
        <w:t xml:space="preserve">I would use = </w:t>
      </w:r>
      <w:proofErr w:type="spellStart"/>
      <w:r>
        <w:t>in stead</w:t>
      </w:r>
      <w:proofErr w:type="spellEnd"/>
      <w:r>
        <w:t xml:space="preserve"> </w:t>
      </w:r>
      <w:proofErr w:type="gramStart"/>
      <w:r>
        <w:t>of :</w:t>
      </w:r>
      <w:proofErr w:type="gramEnd"/>
    </w:p>
  </w:comment>
  <w:comment w:id="164" w:author="Ap van Dongeren" w:date="2015-02-13T13:19:00Z" w:initials="AvD">
    <w:p w:rsidR="00C62831" w:rsidRDefault="00C62831">
      <w:pPr>
        <w:pStyle w:val="CommentText"/>
      </w:pPr>
      <w:r>
        <w:rPr>
          <w:rStyle w:val="CommentReference"/>
        </w:rPr>
        <w:annotationRef/>
      </w:r>
      <w:r>
        <w:t>Duration?</w:t>
      </w:r>
    </w:p>
  </w:comment>
  <w:comment w:id="170" w:author="Ap van Dongeren" w:date="2015-02-13T14:04:00Z" w:initials="AvD">
    <w:p w:rsidR="00C62831" w:rsidRDefault="00C62831">
      <w:pPr>
        <w:pStyle w:val="CommentText"/>
      </w:pPr>
      <w:r>
        <w:rPr>
          <w:rStyle w:val="CommentReference"/>
        </w:rPr>
        <w:annotationRef/>
      </w:r>
      <w:r>
        <w:t>What is this used for?</w:t>
      </w:r>
    </w:p>
  </w:comment>
  <w:comment w:id="171" w:author="Ap van Dongeren" w:date="2015-02-13T14:04:00Z" w:initials="AvD">
    <w:p w:rsidR="00C62831" w:rsidRPr="00C62831" w:rsidRDefault="00C62831">
      <w:pPr>
        <w:pStyle w:val="CommentText"/>
        <w:rPr>
          <w:lang w:val="nl-NL"/>
        </w:rPr>
      </w:pPr>
      <w:r>
        <w:rPr>
          <w:rStyle w:val="CommentReference"/>
        </w:rPr>
        <w:annotationRef/>
      </w:r>
      <w:r w:rsidRPr="00C62831">
        <w:rPr>
          <w:lang w:val="nl-NL"/>
        </w:rPr>
        <w:t>Moeten we hier niets zeggen over file list?</w:t>
      </w:r>
    </w:p>
  </w:comment>
  <w:comment w:id="172" w:author="Ap van Dongeren" w:date="2015-02-13T14:04:00Z" w:initials="AvD">
    <w:p w:rsidR="00C62831" w:rsidRDefault="00C62831">
      <w:pPr>
        <w:pStyle w:val="CommentText"/>
      </w:pPr>
      <w:r>
        <w:rPr>
          <w:rStyle w:val="CommentReference"/>
        </w:rPr>
        <w:annotationRef/>
      </w:r>
      <w:r>
        <w:t>Default?</w:t>
      </w:r>
    </w:p>
  </w:comment>
  <w:comment w:id="179" w:author="Ap van Dongeren" w:date="2015-02-13T14:06:00Z" w:initials="AvD">
    <w:p w:rsidR="00C62831" w:rsidRPr="00C62831" w:rsidRDefault="00C62831">
      <w:pPr>
        <w:pStyle w:val="CommentText"/>
        <w:rPr>
          <w:lang w:val="nl-NL"/>
        </w:rPr>
      </w:pPr>
      <w:r>
        <w:rPr>
          <w:rStyle w:val="CommentReference"/>
        </w:rPr>
        <w:annotationRef/>
      </w:r>
      <w:proofErr w:type="spellStart"/>
      <w:r w:rsidRPr="00C62831">
        <w:rPr>
          <w:lang w:val="nl-NL"/>
        </w:rPr>
        <w:t>Maw</w:t>
      </w:r>
      <w:proofErr w:type="spellEnd"/>
      <w:r w:rsidRPr="00C62831">
        <w:rPr>
          <w:lang w:val="nl-NL"/>
        </w:rPr>
        <w:t xml:space="preserve"> mag je van -90 naar +270?</w:t>
      </w:r>
    </w:p>
  </w:comment>
  <w:comment w:id="184" w:author="Ap van Dongeren" w:date="2015-02-13T14:07:00Z" w:initials="AvD">
    <w:p w:rsidR="00C62831" w:rsidRDefault="00C62831">
      <w:pPr>
        <w:pStyle w:val="CommentText"/>
      </w:pPr>
      <w:r>
        <w:rPr>
          <w:rStyle w:val="CommentReference"/>
        </w:rPr>
        <w:annotationRef/>
      </w:r>
      <w:proofErr w:type="spellStart"/>
      <w:r>
        <w:t>Hier</w:t>
      </w:r>
      <w:proofErr w:type="spellEnd"/>
      <w:r>
        <w:t xml:space="preserve"> </w:t>
      </w:r>
      <w:proofErr w:type="spellStart"/>
      <w:r>
        <w:t>meer</w:t>
      </w:r>
      <w:proofErr w:type="spellEnd"/>
      <w:r>
        <w:t xml:space="preserve"> over </w:t>
      </w:r>
      <w:proofErr w:type="spellStart"/>
      <w:r>
        <w:t>zeggen</w:t>
      </w:r>
      <w:proofErr w:type="spellEnd"/>
      <w:r>
        <w:t>.</w:t>
      </w:r>
    </w:p>
  </w:comment>
  <w:comment w:id="187" w:author="Ap van Dongeren" w:date="2015-02-13T14:07:00Z" w:initials="AvD">
    <w:p w:rsidR="00C62831" w:rsidRDefault="00C62831">
      <w:pPr>
        <w:pStyle w:val="CommentText"/>
      </w:pPr>
      <w:r>
        <w:rPr>
          <w:rStyle w:val="CommentReference"/>
        </w:rPr>
        <w:annotationRef/>
      </w:r>
      <w:r>
        <w:t>?</w:t>
      </w:r>
    </w:p>
  </w:comment>
  <w:comment w:id="195" w:author="Ap van Dongeren" w:date="2015-02-13T14:09:00Z" w:initials="AvD">
    <w:p w:rsidR="00C62831" w:rsidRDefault="00C62831">
      <w:pPr>
        <w:pStyle w:val="CommentText"/>
      </w:pPr>
      <w:r>
        <w:rPr>
          <w:rStyle w:val="CommentReference"/>
        </w:rPr>
        <w:annotationRef/>
      </w:r>
      <w:r>
        <w:t>No I would mention it.</w:t>
      </w:r>
    </w:p>
  </w:comment>
  <w:comment w:id="196" w:author="Ap van Dongeren" w:date="2015-02-13T14:09:00Z" w:initials="AvD">
    <w:p w:rsidR="00C62831" w:rsidRDefault="00C62831">
      <w:pPr>
        <w:pStyle w:val="CommentText"/>
      </w:pPr>
      <w:r>
        <w:rPr>
          <w:rStyle w:val="CommentReference"/>
        </w:rPr>
        <w:annotationRef/>
      </w:r>
      <w:proofErr w:type="spellStart"/>
      <w:r>
        <w:t>Ja</w:t>
      </w:r>
      <w:proofErr w:type="spellEnd"/>
      <w:r>
        <w:t xml:space="preserve">, </w:t>
      </w:r>
      <w:proofErr w:type="spellStart"/>
      <w:r>
        <w:t>moet</w:t>
      </w:r>
      <w:proofErr w:type="spellEnd"/>
      <w:r>
        <w:t xml:space="preserve"> </w:t>
      </w:r>
      <w:proofErr w:type="spellStart"/>
      <w:r>
        <w:t>er</w:t>
      </w:r>
      <w:proofErr w:type="spellEnd"/>
      <w:r>
        <w:t xml:space="preserve"> in.</w:t>
      </w:r>
    </w:p>
  </w:comment>
  <w:comment w:id="217" w:author="Ap van Dongeren" w:date="2015-02-13T14:14:00Z" w:initials="AvD">
    <w:p w:rsidR="001F0D99" w:rsidRPr="001F0D99" w:rsidRDefault="001F0D99">
      <w:pPr>
        <w:pStyle w:val="CommentText"/>
        <w:rPr>
          <w:lang w:val="nl-NL"/>
        </w:rPr>
      </w:pPr>
      <w:r>
        <w:rPr>
          <w:rStyle w:val="CommentReference"/>
        </w:rPr>
        <w:annotationRef/>
      </w:r>
      <w:r w:rsidRPr="001F0D99">
        <w:rPr>
          <w:lang w:val="nl-NL"/>
        </w:rPr>
        <w:t>Hier moeten we ff naar kijken met Robert, of we dit willen handhaven.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831" w:rsidRDefault="00C62831">
      <w:r>
        <w:separator/>
      </w:r>
    </w:p>
  </w:endnote>
  <w:endnote w:type="continuationSeparator" w:id="0">
    <w:p w:rsidR="00C62831" w:rsidRDefault="00C6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C62831">
      <w:tc>
        <w:tcPr>
          <w:tcW w:w="8413" w:type="dxa"/>
          <w:shd w:val="clear" w:color="auto" w:fill="auto"/>
        </w:tcPr>
        <w:p w:rsidR="00C62831" w:rsidRDefault="00C62831" w:rsidP="00817CCC">
          <w:pPr>
            <w:pStyle w:val="Huisstijl-Gegeven"/>
          </w:pPr>
          <w:bookmarkStart w:id="5" w:name="bmProject1" w:colFirst="0" w:colLast="0"/>
        </w:p>
      </w:tc>
    </w:tr>
    <w:bookmarkEnd w:id="5"/>
  </w:tbl>
  <w:p w:rsidR="00C62831" w:rsidRDefault="00C62831" w:rsidP="00E43C26"/>
  <w:p w:rsidR="00C62831" w:rsidRDefault="00C62831" w:rsidP="00E43C26"/>
  <w:p w:rsidR="00C62831" w:rsidRDefault="00C62831" w:rsidP="00E43C26"/>
  <w:p w:rsidR="00C62831" w:rsidRDefault="00C62831" w:rsidP="00E43C26"/>
  <w:tbl>
    <w:tblPr>
      <w:tblW w:w="8420" w:type="dxa"/>
      <w:tblLayout w:type="fixed"/>
      <w:tblCellMar>
        <w:left w:w="0" w:type="dxa"/>
        <w:right w:w="0" w:type="dxa"/>
      </w:tblCellMar>
      <w:tblLook w:val="0000" w:firstRow="0" w:lastRow="0" w:firstColumn="0" w:lastColumn="0" w:noHBand="0" w:noVBand="0"/>
    </w:tblPr>
    <w:tblGrid>
      <w:gridCol w:w="8420"/>
    </w:tblGrid>
    <w:tr w:rsidR="00C62831">
      <w:tc>
        <w:tcPr>
          <w:tcW w:w="8420" w:type="dxa"/>
          <w:shd w:val="clear" w:color="auto" w:fill="auto"/>
        </w:tcPr>
        <w:p w:rsidR="00C62831" w:rsidRPr="000B5D5D" w:rsidRDefault="00C62831" w:rsidP="00E43C26">
          <w:pPr>
            <w:pStyle w:val="Huisstijl-Voettekst"/>
          </w:pPr>
          <w:bookmarkStart w:id="6" w:name="bmCopyrightSectie1_1" w:colFirst="0" w:colLast="0"/>
          <w:bookmarkStart w:id="7" w:name="bmReportCmdVersion" w:colFirst="0" w:colLast="0"/>
          <w:r>
            <w:t>© Deltares, 2015, B</w:t>
          </w:r>
        </w:p>
      </w:tc>
    </w:tr>
    <w:bookmarkEnd w:id="6"/>
    <w:bookmarkEnd w:id="7"/>
  </w:tbl>
  <w:p w:rsidR="00C62831" w:rsidRDefault="00C62831" w:rsidP="00E43C26">
    <w:pPr>
      <w:pStyle w:val="Footer"/>
    </w:pPr>
  </w:p>
  <w:p w:rsidR="00C62831" w:rsidRDefault="00C62831" w:rsidP="00E43C26">
    <w:pPr>
      <w:pStyle w:val="Footer"/>
    </w:pPr>
  </w:p>
  <w:p w:rsidR="00C62831" w:rsidRDefault="00C62831" w:rsidP="00E43C26">
    <w:pPr>
      <w:pStyle w:val="Footer"/>
    </w:pPr>
  </w:p>
  <w:p w:rsidR="00C62831" w:rsidRPr="008F1D52" w:rsidRDefault="00C62831"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1F0D99">
      <w:rPr>
        <w:noProof/>
      </w:rPr>
      <w:instrText>1</w:instrText>
    </w:r>
    <w:r>
      <w:rPr>
        <w:noProof/>
      </w:rPr>
      <w:fldChar w:fldCharType="end"/>
    </w:r>
    <w:r w:rsidRPr="000E1715">
      <w:instrText>"</w:instrText>
    </w:r>
    <w:r w:rsidRPr="000E1715">
      <w:fldChar w:fldCharType="separate"/>
    </w:r>
    <w:bookmarkStart w:id="8" w:name="Seq1"/>
    <w:r w:rsidR="001F0D99">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E43C26">
    <w:pPr>
      <w:pStyle w:val="Footer"/>
    </w:pPr>
  </w:p>
  <w:p w:rsidR="00C62831" w:rsidRDefault="00C62831" w:rsidP="00E43C26">
    <w:pPr>
      <w:pStyle w:val="Footer"/>
    </w:pPr>
  </w:p>
  <w:p w:rsidR="00C62831" w:rsidRDefault="00C62831" w:rsidP="00E43C26">
    <w:pPr>
      <w:pStyle w:val="Footer"/>
    </w:pPr>
  </w:p>
  <w:p w:rsidR="00C62831" w:rsidRDefault="00C62831" w:rsidP="00E43C26">
    <w:pPr>
      <w:pStyle w:val="Footer"/>
    </w:pPr>
  </w:p>
  <w:p w:rsidR="00C62831" w:rsidRPr="00E43C26" w:rsidRDefault="00C62831"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62831" w:rsidRPr="004C2206">
      <w:tc>
        <w:tcPr>
          <w:tcW w:w="7656" w:type="dxa"/>
          <w:shd w:val="clear" w:color="auto" w:fill="auto"/>
        </w:tcPr>
        <w:p w:rsidR="00C62831" w:rsidRPr="004C2206" w:rsidRDefault="00C62831" w:rsidP="00A22DA3">
          <w:pPr>
            <w:pStyle w:val="Huisstijl-Koptekst"/>
          </w:pPr>
          <w:bookmarkStart w:id="23" w:name="bmVoettekstSectie2_2" w:colFirst="0" w:colLast="0"/>
          <w:r>
            <w:t>XBeach Manual</w:t>
          </w:r>
        </w:p>
      </w:tc>
      <w:tc>
        <w:tcPr>
          <w:tcW w:w="766" w:type="dxa"/>
        </w:tcPr>
        <w:p w:rsidR="00C62831" w:rsidRPr="00B32B0E" w:rsidRDefault="00C62831" w:rsidP="00A22DA3">
          <w:pPr>
            <w:pStyle w:val="Huisstijl-Pagina"/>
          </w:pPr>
        </w:p>
      </w:tc>
    </w:tr>
    <w:bookmarkEnd w:id="23"/>
  </w:tbl>
  <w:p w:rsidR="00C62831" w:rsidRPr="00A22DA3" w:rsidRDefault="00C62831"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62831" w:rsidRPr="004C2206">
      <w:tc>
        <w:tcPr>
          <w:tcW w:w="7656" w:type="dxa"/>
          <w:shd w:val="clear" w:color="auto" w:fill="auto"/>
        </w:tcPr>
        <w:p w:rsidR="00C62831" w:rsidRPr="004C2206" w:rsidRDefault="00C62831" w:rsidP="000C5FE2">
          <w:pPr>
            <w:pStyle w:val="Huisstijl-Koptekst"/>
          </w:pPr>
          <w:bookmarkStart w:id="24" w:name="bmVoettekstSectie2_1" w:colFirst="0" w:colLast="0"/>
          <w:r>
            <w:t>XBeach Manual</w:t>
          </w:r>
        </w:p>
      </w:tc>
      <w:tc>
        <w:tcPr>
          <w:tcW w:w="766" w:type="dxa"/>
        </w:tcPr>
        <w:p w:rsidR="00C62831" w:rsidRPr="00B32B0E" w:rsidRDefault="00C62831" w:rsidP="00E43C26">
          <w:pPr>
            <w:pStyle w:val="Huisstijl-Pagina"/>
          </w:pPr>
        </w:p>
      </w:tc>
    </w:tr>
  </w:tbl>
  <w:bookmarkEnd w:id="24"/>
  <w:p w:rsidR="00C62831" w:rsidRPr="00EB7C9E" w:rsidRDefault="00C62831"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1F0D99">
      <w:rPr>
        <w:noProof/>
      </w:rPr>
      <w:instrText>1</w:instrText>
    </w:r>
    <w:r>
      <w:rPr>
        <w:noProof/>
      </w:rPr>
      <w:fldChar w:fldCharType="end"/>
    </w:r>
    <w:r w:rsidRPr="000E1715">
      <w:instrText>"</w:instrText>
    </w:r>
    <w:r w:rsidRPr="000E1715">
      <w:fldChar w:fldCharType="separate"/>
    </w:r>
    <w:bookmarkStart w:id="25" w:name="Seq2"/>
    <w:r w:rsidR="001F0D99">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62831" w:rsidRPr="004C2206">
      <w:tc>
        <w:tcPr>
          <w:tcW w:w="7656" w:type="dxa"/>
          <w:shd w:val="clear" w:color="auto" w:fill="auto"/>
        </w:tcPr>
        <w:p w:rsidR="00C62831" w:rsidRPr="004C2206" w:rsidRDefault="00C62831" w:rsidP="00E43C26">
          <w:pPr>
            <w:pStyle w:val="Huisstijl-Koptekst"/>
          </w:pPr>
        </w:p>
      </w:tc>
      <w:tc>
        <w:tcPr>
          <w:tcW w:w="766" w:type="dxa"/>
        </w:tcPr>
        <w:p w:rsidR="00C62831" w:rsidRPr="00B32B0E" w:rsidRDefault="00C62831" w:rsidP="00E43C26">
          <w:pPr>
            <w:pStyle w:val="Huisstijl-Pagina"/>
          </w:pPr>
        </w:p>
      </w:tc>
    </w:tr>
  </w:tbl>
  <w:p w:rsidR="00C62831" w:rsidRPr="00EB7C9E" w:rsidRDefault="00C62831"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4E27A9">
    <w:pPr>
      <w:pStyle w:val="Footer"/>
      <w:ind w:right="360"/>
    </w:pPr>
    <w:r>
      <w:rPr>
        <w:noProof/>
        <w:lang w:eastAsia="ja-JP"/>
      </w:rPr>
      <mc:AlternateContent>
        <mc:Choice Requires="wps">
          <w:drawing>
            <wp:anchor distT="0" distB="0" distL="114300" distR="114300" simplePos="0" relativeHeight="251664384" behindDoc="0" locked="0" layoutInCell="1" allowOverlap="1" wp14:anchorId="0DBB1849" wp14:editId="5D9F70F9">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62831">
                            <w:tc>
                              <w:tcPr>
                                <w:tcW w:w="7784" w:type="dxa"/>
                                <w:shd w:val="clear" w:color="auto" w:fill="auto"/>
                              </w:tcPr>
                              <w:p w:rsidR="00C62831" w:rsidRDefault="00C62831" w:rsidP="001220C3">
                                <w:pPr>
                                  <w:pStyle w:val="Huisstijl-Koptekst"/>
                                  <w:jc w:val="right"/>
                                </w:pPr>
                                <w:bookmarkStart w:id="34" w:name="bmVoettekstSectie3_2" w:colFirst="0" w:colLast="0"/>
                                <w:r>
                                  <w:t>XBeach Manual</w:t>
                                </w:r>
                              </w:p>
                            </w:tc>
                          </w:tr>
                          <w:bookmarkEnd w:id="34"/>
                        </w:tbl>
                        <w:p w:rsidR="00C62831" w:rsidRDefault="00C62831"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62831">
                      <w:tc>
                        <w:tcPr>
                          <w:tcW w:w="7784" w:type="dxa"/>
                          <w:shd w:val="clear" w:color="auto" w:fill="auto"/>
                        </w:tcPr>
                        <w:p w:rsidR="00C62831" w:rsidRDefault="00C62831" w:rsidP="001220C3">
                          <w:pPr>
                            <w:pStyle w:val="Huisstijl-Koptekst"/>
                            <w:jc w:val="right"/>
                          </w:pPr>
                          <w:bookmarkStart w:id="35" w:name="bmVoettekstSectie3_2" w:colFirst="0" w:colLast="0"/>
                          <w:r>
                            <w:t>XBeach Manual</w:t>
                          </w:r>
                        </w:p>
                      </w:tc>
                    </w:tr>
                    <w:bookmarkEnd w:id="35"/>
                  </w:tbl>
                  <w:p w:rsidR="00C62831" w:rsidRDefault="00C62831"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C62831" w:rsidRPr="004C2206">
      <w:tc>
        <w:tcPr>
          <w:tcW w:w="854" w:type="dxa"/>
        </w:tcPr>
        <w:p w:rsidR="00C62831" w:rsidRPr="00A21DE8" w:rsidRDefault="00C62831" w:rsidP="00A45B92">
          <w:pPr>
            <w:pStyle w:val="Huisstijl-Pagina"/>
            <w:jc w:val="left"/>
          </w:pPr>
          <w:r w:rsidRPr="007D5040">
            <w:fldChar w:fldCharType="begin"/>
          </w:r>
          <w:r w:rsidRPr="007D5040">
            <w:instrText xml:space="preserve"> PAGE</w:instrText>
          </w:r>
          <w:r w:rsidRPr="007D5040">
            <w:fldChar w:fldCharType="separate"/>
          </w:r>
          <w:r w:rsidR="001F0D99">
            <w:t>ii</w:t>
          </w:r>
          <w:r w:rsidRPr="007D5040">
            <w:fldChar w:fldCharType="end"/>
          </w:r>
        </w:p>
      </w:tc>
    </w:tr>
  </w:tbl>
  <w:p w:rsidR="00C62831" w:rsidRPr="00B24026" w:rsidRDefault="00C62831"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8B1324">
    <w:pPr>
      <w:pStyle w:val="Footer"/>
      <w:ind w:right="360"/>
    </w:pPr>
    <w:r>
      <w:rPr>
        <w:noProof/>
        <w:lang w:eastAsia="ja-JP"/>
      </w:rPr>
      <mc:AlternateContent>
        <mc:Choice Requires="wps">
          <w:drawing>
            <wp:anchor distT="0" distB="0" distL="114300" distR="114300" simplePos="0" relativeHeight="251663360" behindDoc="0" locked="0" layoutInCell="1" allowOverlap="1" wp14:anchorId="72E4605A" wp14:editId="3E51514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62831">
                            <w:tc>
                              <w:tcPr>
                                <w:tcW w:w="1094" w:type="dxa"/>
                                <w:shd w:val="clear" w:color="auto" w:fill="auto"/>
                                <w:tcMar>
                                  <w:right w:w="85" w:type="dxa"/>
                                </w:tcMar>
                              </w:tcPr>
                              <w:p w:rsidR="00C62831" w:rsidRPr="007D5040" w:rsidRDefault="00C62831" w:rsidP="004E27A9">
                                <w:pPr>
                                  <w:pStyle w:val="Huisstijl-Pagina"/>
                                </w:pPr>
                                <w:r w:rsidRPr="007D5040">
                                  <w:fldChar w:fldCharType="begin"/>
                                </w:r>
                                <w:r w:rsidRPr="007D5040">
                                  <w:instrText xml:space="preserve"> PAGE</w:instrText>
                                </w:r>
                                <w:r w:rsidRPr="007D5040">
                                  <w:fldChar w:fldCharType="separate"/>
                                </w:r>
                                <w:r w:rsidR="001F0D99">
                                  <w:t>i</w:t>
                                </w:r>
                                <w:r w:rsidRPr="007D5040">
                                  <w:fldChar w:fldCharType="end"/>
                                </w:r>
                              </w:p>
                            </w:tc>
                          </w:tr>
                        </w:tbl>
                        <w:p w:rsidR="00C62831" w:rsidRDefault="00C62831"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62831">
                      <w:tc>
                        <w:tcPr>
                          <w:tcW w:w="1094" w:type="dxa"/>
                          <w:shd w:val="clear" w:color="auto" w:fill="auto"/>
                          <w:tcMar>
                            <w:right w:w="85" w:type="dxa"/>
                          </w:tcMar>
                        </w:tcPr>
                        <w:p w:rsidR="00C62831" w:rsidRPr="007D5040" w:rsidRDefault="00C62831" w:rsidP="004E27A9">
                          <w:pPr>
                            <w:pStyle w:val="Huisstijl-Pagina"/>
                          </w:pPr>
                          <w:r w:rsidRPr="007D5040">
                            <w:fldChar w:fldCharType="begin"/>
                          </w:r>
                          <w:r w:rsidRPr="007D5040">
                            <w:instrText xml:space="preserve"> PAGE</w:instrText>
                          </w:r>
                          <w:r w:rsidRPr="007D5040">
                            <w:fldChar w:fldCharType="separate"/>
                          </w:r>
                          <w:r w:rsidR="001F0D99">
                            <w:t>i</w:t>
                          </w:r>
                          <w:r w:rsidRPr="007D5040">
                            <w:fldChar w:fldCharType="end"/>
                          </w:r>
                        </w:p>
                      </w:tc>
                    </w:tr>
                  </w:tbl>
                  <w:p w:rsidR="00C62831" w:rsidRDefault="00C62831"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62831" w:rsidRPr="004C2206">
      <w:tc>
        <w:tcPr>
          <w:tcW w:w="7371" w:type="dxa"/>
          <w:shd w:val="clear" w:color="auto" w:fill="auto"/>
        </w:tcPr>
        <w:p w:rsidR="00C62831" w:rsidRPr="004C2206" w:rsidRDefault="00C62831" w:rsidP="006A0A14">
          <w:pPr>
            <w:pStyle w:val="Huisstijl-Koptekst"/>
          </w:pPr>
          <w:bookmarkStart w:id="36" w:name="bmVoettekstSectie3_1" w:colFirst="0" w:colLast="0"/>
          <w:r>
            <w:t>XBeach Manual</w:t>
          </w:r>
        </w:p>
      </w:tc>
    </w:tr>
  </w:tbl>
  <w:bookmarkEnd w:id="36"/>
  <w:p w:rsidR="00C62831" w:rsidRPr="000E1715" w:rsidRDefault="00C62831"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1F0D99">
      <w:rPr>
        <w:noProof/>
      </w:rPr>
      <w:instrText>2</w:instrText>
    </w:r>
    <w:r>
      <w:rPr>
        <w:noProof/>
      </w:rPr>
      <w:fldChar w:fldCharType="end"/>
    </w:r>
    <w:r w:rsidRPr="000E1715">
      <w:instrText>"</w:instrText>
    </w:r>
    <w:r w:rsidRPr="000E1715">
      <w:fldChar w:fldCharType="separate"/>
    </w:r>
    <w:bookmarkStart w:id="37" w:name="Seq3"/>
    <w:r w:rsidR="001F0D99">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6C06A2">
    <w:pPr>
      <w:pStyle w:val="Footer"/>
    </w:pPr>
    <w:r>
      <w:rPr>
        <w:noProof/>
        <w:lang w:eastAsia="ja-JP"/>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62831" w:rsidRPr="004C2206" w:rsidTr="00426356">
                            <w:tc>
                              <w:tcPr>
                                <w:tcW w:w="1176" w:type="dxa"/>
                              </w:tcPr>
                              <w:bookmarkStart w:id="295" w:name="bmPagina2" w:colFirst="0" w:colLast="0"/>
                              <w:p w:rsidR="00C62831" w:rsidRPr="00A21DE8" w:rsidRDefault="00C62831" w:rsidP="00426356">
                                <w:pPr>
                                  <w:pStyle w:val="Huisstijl-Pagina"/>
                                  <w:jc w:val="left"/>
                                </w:pPr>
                                <w:r>
                                  <w:fldChar w:fldCharType="begin"/>
                                </w:r>
                                <w:r>
                                  <w:instrText xml:space="preserve"> PAGE  \* MERGEFORMAT </w:instrText>
                                </w:r>
                                <w:r>
                                  <w:fldChar w:fldCharType="separate"/>
                                </w:r>
                                <w:r w:rsidR="001F0D99">
                                  <w:t>30</w:t>
                                </w:r>
                                <w:r>
                                  <w:fldChar w:fldCharType="end"/>
                                </w:r>
                                <w:r>
                                  <w:t xml:space="preserve"> of </w:t>
                                </w:r>
                                <w:fldSimple w:instr=" DOCVARIABLE  TotAantalPag \* MERGEFORMAT ">
                                  <w:r>
                                    <w:t>8</w:t>
                                  </w:r>
                                </w:fldSimple>
                              </w:p>
                            </w:tc>
                          </w:tr>
                          <w:bookmarkEnd w:id="295"/>
                        </w:tbl>
                        <w:p w:rsidR="00C62831" w:rsidRDefault="00C62831"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62831" w:rsidRPr="004C2206" w:rsidTr="00426356">
                      <w:tc>
                        <w:tcPr>
                          <w:tcW w:w="1176" w:type="dxa"/>
                        </w:tcPr>
                        <w:bookmarkStart w:id="296" w:name="bmPagina2" w:colFirst="0" w:colLast="0"/>
                        <w:p w:rsidR="00C62831" w:rsidRPr="00A21DE8" w:rsidRDefault="00C62831" w:rsidP="00426356">
                          <w:pPr>
                            <w:pStyle w:val="Huisstijl-Pagina"/>
                            <w:jc w:val="left"/>
                          </w:pPr>
                          <w:r>
                            <w:fldChar w:fldCharType="begin"/>
                          </w:r>
                          <w:r>
                            <w:instrText xml:space="preserve"> PAGE  \* MERGEFORMAT </w:instrText>
                          </w:r>
                          <w:r>
                            <w:fldChar w:fldCharType="separate"/>
                          </w:r>
                          <w:r w:rsidR="001F0D99">
                            <w:t>30</w:t>
                          </w:r>
                          <w:r>
                            <w:fldChar w:fldCharType="end"/>
                          </w:r>
                          <w:r>
                            <w:t xml:space="preserve"> of </w:t>
                          </w:r>
                          <w:fldSimple w:instr=" DOCVARIABLE  TotAantalPag \* MERGEFORMAT ">
                            <w:r>
                              <w:t>8</w:t>
                            </w:r>
                          </w:fldSimple>
                        </w:p>
                      </w:tc>
                    </w:tr>
                    <w:bookmarkEnd w:id="296"/>
                  </w:tbl>
                  <w:p w:rsidR="00C62831" w:rsidRDefault="00C62831"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62831" w:rsidRPr="004C2206" w:rsidTr="009E3CFF">
      <w:trPr>
        <w:jc w:val="right"/>
      </w:trPr>
      <w:tc>
        <w:tcPr>
          <w:tcW w:w="7371" w:type="dxa"/>
          <w:shd w:val="clear" w:color="auto" w:fill="auto"/>
          <w:tcMar>
            <w:right w:w="28" w:type="dxa"/>
          </w:tcMar>
        </w:tcPr>
        <w:p w:rsidR="00C62831" w:rsidRPr="004C2206" w:rsidRDefault="00C62831" w:rsidP="00C20E72">
          <w:pPr>
            <w:pStyle w:val="Huisstijl-Koptekst"/>
            <w:jc w:val="right"/>
          </w:pPr>
          <w:bookmarkStart w:id="297" w:name="bmVoettekstSectie4_2" w:colFirst="0" w:colLast="0"/>
          <w:r>
            <w:t>XBeach Manual</w:t>
          </w:r>
        </w:p>
      </w:tc>
    </w:tr>
    <w:bookmarkEnd w:id="297"/>
  </w:tbl>
  <w:p w:rsidR="00C62831" w:rsidRPr="006C06A2" w:rsidRDefault="00C62831"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1220C3">
    <w:pPr>
      <w:pStyle w:val="Footer"/>
    </w:pPr>
    <w:r>
      <w:rPr>
        <w:noProof/>
        <w:lang w:eastAsia="ja-JP"/>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62831">
                            <w:trPr>
                              <w:trHeight w:val="568"/>
                            </w:trPr>
                            <w:tc>
                              <w:tcPr>
                                <w:tcW w:w="1094" w:type="dxa"/>
                                <w:shd w:val="clear" w:color="auto" w:fill="auto"/>
                                <w:tcMar>
                                  <w:right w:w="85" w:type="dxa"/>
                                </w:tcMar>
                              </w:tcPr>
                              <w:bookmarkStart w:id="298" w:name="bmPagina1" w:colFirst="0" w:colLast="0"/>
                              <w:bookmarkStart w:id="299" w:name="bmTotPag" w:colFirst="0" w:colLast="0"/>
                              <w:p w:rsidR="00C62831" w:rsidRPr="007D5040" w:rsidRDefault="00C62831" w:rsidP="00AF57A5">
                                <w:pPr>
                                  <w:pStyle w:val="Huisstijl-Pagina"/>
                                </w:pPr>
                                <w:r>
                                  <w:fldChar w:fldCharType="begin"/>
                                </w:r>
                                <w:r>
                                  <w:instrText xml:space="preserve"> PAGE  \* MERGEFORMAT </w:instrText>
                                </w:r>
                                <w:r>
                                  <w:fldChar w:fldCharType="separate"/>
                                </w:r>
                                <w:r w:rsidR="001F0D99">
                                  <w:t>29</w:t>
                                </w:r>
                                <w:r>
                                  <w:fldChar w:fldCharType="end"/>
                                </w:r>
                                <w:r>
                                  <w:t xml:space="preserve"> of </w:t>
                                </w:r>
                                <w:fldSimple w:instr=" DOCVARIABLE  TotAantalPag \* MERGEFORMAT ">
                                  <w:r>
                                    <w:t>8</w:t>
                                  </w:r>
                                </w:fldSimple>
                              </w:p>
                            </w:tc>
                          </w:tr>
                          <w:bookmarkEnd w:id="298"/>
                          <w:bookmarkEnd w:id="299"/>
                        </w:tbl>
                        <w:p w:rsidR="00C62831" w:rsidRDefault="00C62831"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62831">
                      <w:trPr>
                        <w:trHeight w:val="568"/>
                      </w:trPr>
                      <w:tc>
                        <w:tcPr>
                          <w:tcW w:w="1094" w:type="dxa"/>
                          <w:shd w:val="clear" w:color="auto" w:fill="auto"/>
                          <w:tcMar>
                            <w:right w:w="85" w:type="dxa"/>
                          </w:tcMar>
                        </w:tcPr>
                        <w:bookmarkStart w:id="300" w:name="bmPagina1" w:colFirst="0" w:colLast="0"/>
                        <w:bookmarkStart w:id="301" w:name="bmTotPag" w:colFirst="0" w:colLast="0"/>
                        <w:p w:rsidR="00C62831" w:rsidRPr="007D5040" w:rsidRDefault="00C62831" w:rsidP="00AF57A5">
                          <w:pPr>
                            <w:pStyle w:val="Huisstijl-Pagina"/>
                          </w:pPr>
                          <w:r>
                            <w:fldChar w:fldCharType="begin"/>
                          </w:r>
                          <w:r>
                            <w:instrText xml:space="preserve"> PAGE  \* MERGEFORMAT </w:instrText>
                          </w:r>
                          <w:r>
                            <w:fldChar w:fldCharType="separate"/>
                          </w:r>
                          <w:r w:rsidR="001F0D99">
                            <w:t>29</w:t>
                          </w:r>
                          <w:r>
                            <w:fldChar w:fldCharType="end"/>
                          </w:r>
                          <w:r>
                            <w:t xml:space="preserve"> of </w:t>
                          </w:r>
                          <w:fldSimple w:instr=" DOCVARIABLE  TotAantalPag \* MERGEFORMAT ">
                            <w:r>
                              <w:t>8</w:t>
                            </w:r>
                          </w:fldSimple>
                        </w:p>
                      </w:tc>
                    </w:tr>
                    <w:bookmarkEnd w:id="300"/>
                    <w:bookmarkEnd w:id="301"/>
                  </w:tbl>
                  <w:p w:rsidR="00C62831" w:rsidRDefault="00C62831"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62831" w:rsidRPr="004C2206">
      <w:tc>
        <w:tcPr>
          <w:tcW w:w="7371" w:type="dxa"/>
          <w:shd w:val="clear" w:color="auto" w:fill="auto"/>
        </w:tcPr>
        <w:p w:rsidR="00C62831" w:rsidRPr="004C2206" w:rsidRDefault="00C62831" w:rsidP="000C5FE2">
          <w:pPr>
            <w:pStyle w:val="Huisstijl-Koptekst"/>
          </w:pPr>
          <w:bookmarkStart w:id="302" w:name="bmVoettekstSectie4_1" w:colFirst="0" w:colLast="0"/>
          <w:r>
            <w:t>XBeach Manual</w:t>
          </w:r>
        </w:p>
      </w:tc>
    </w:tr>
    <w:bookmarkEnd w:id="302"/>
  </w:tbl>
  <w:p w:rsidR="00C62831" w:rsidRPr="00EB7C9E" w:rsidRDefault="00C62831"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831" w:rsidRDefault="00C62831">
      <w:r>
        <w:separator/>
      </w:r>
    </w:p>
  </w:footnote>
  <w:footnote w:type="continuationSeparator" w:id="0">
    <w:p w:rsidR="00C62831" w:rsidRDefault="00C62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580167">
    <w:r>
      <w:rPr>
        <w:noProof/>
        <w:lang w:eastAsia="ja-JP"/>
      </w:rPr>
      <mc:AlternateContent>
        <mc:Choice Requires="wps">
          <w:drawing>
            <wp:anchor distT="0" distB="0" distL="114300" distR="114300" simplePos="0" relativeHeight="251656192" behindDoc="0" locked="0" layoutInCell="1" allowOverlap="1" wp14:anchorId="0FFD9463" wp14:editId="0E32602D">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62831">
                            <w:tc>
                              <w:tcPr>
                                <w:tcW w:w="6237" w:type="dxa"/>
                                <w:shd w:val="clear" w:color="auto" w:fill="auto"/>
                              </w:tcPr>
                              <w:p w:rsidR="00C62831" w:rsidRPr="00564E53" w:rsidRDefault="00C62831" w:rsidP="00564E53">
                                <w:pPr>
                                  <w:pStyle w:val="Huisstijl-Gegeven"/>
                                </w:pPr>
                                <w:bookmarkStart w:id="0" w:name="bmAuteurs1" w:colFirst="0" w:colLast="0"/>
                              </w:p>
                            </w:tc>
                          </w:tr>
                          <w:bookmarkEnd w:id="0"/>
                        </w:tbl>
                        <w:p w:rsidR="00C62831" w:rsidRDefault="00C62831" w:rsidP="000369FA">
                          <w:pPr>
                            <w:pStyle w:val="Header"/>
                          </w:pPr>
                        </w:p>
                        <w:p w:rsidR="00C62831" w:rsidRDefault="00C628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62831">
                      <w:tc>
                        <w:tcPr>
                          <w:tcW w:w="6237" w:type="dxa"/>
                          <w:shd w:val="clear" w:color="auto" w:fill="auto"/>
                        </w:tcPr>
                        <w:p w:rsidR="00C62831" w:rsidRPr="00564E53" w:rsidRDefault="00C62831" w:rsidP="00564E53">
                          <w:pPr>
                            <w:pStyle w:val="Huisstijl-Gegeven"/>
                          </w:pPr>
                          <w:bookmarkStart w:id="1" w:name="bmAuteurs1" w:colFirst="0" w:colLast="0"/>
                        </w:p>
                      </w:tc>
                    </w:tr>
                    <w:bookmarkEnd w:id="1"/>
                  </w:tbl>
                  <w:p w:rsidR="00C62831" w:rsidRDefault="00C62831" w:rsidP="000369FA">
                    <w:pPr>
                      <w:pStyle w:val="Header"/>
                    </w:pPr>
                  </w:p>
                  <w:p w:rsidR="00C62831" w:rsidRDefault="00C62831"/>
                </w:txbxContent>
              </v:textbox>
              <w10:wrap anchorx="page" anchory="page"/>
            </v:shape>
          </w:pict>
        </mc:Fallback>
      </mc:AlternateContent>
    </w:r>
    <w:r>
      <w:rPr>
        <w:noProof/>
        <w:lang w:eastAsia="ja-JP"/>
      </w:rPr>
      <mc:AlternateContent>
        <mc:Choice Requires="wps">
          <w:drawing>
            <wp:anchor distT="0" distB="0" distL="114300" distR="114300" simplePos="0" relativeHeight="251650048" behindDoc="1" locked="0" layoutInCell="1" allowOverlap="1" wp14:anchorId="3DA05964" wp14:editId="4B92304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2" w:name="bmLogoSectie1_1" w:colFirst="0" w:colLast="0"/>
                                <w:r>
                                  <w:rPr>
                                    <w:noProof/>
                                    <w:lang w:eastAsia="ja-JP"/>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C62831" w:rsidRDefault="00C62831"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3" w:name="bmLogoSectie1_1" w:colFirst="0" w:colLast="0"/>
                          <w:r>
                            <w:rPr>
                              <w:noProof/>
                              <w:lang w:eastAsia="ja-JP"/>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C62831" w:rsidRDefault="00C62831" w:rsidP="00580167"/>
                </w:txbxContent>
              </v:textbox>
              <w10:wrap anchorx="page" anchory="page"/>
            </v:shape>
          </w:pict>
        </mc:Fallback>
      </mc:AlternateContent>
    </w:r>
  </w:p>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p w:rsidR="00C62831" w:rsidRDefault="00C62831"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62831" w:rsidRPr="004C2206">
      <w:trPr>
        <w:trHeight w:hRule="exact" w:val="2041"/>
      </w:trPr>
      <w:tc>
        <w:tcPr>
          <w:tcW w:w="6237" w:type="dxa"/>
          <w:shd w:val="clear" w:color="auto" w:fill="auto"/>
        </w:tcPr>
        <w:p w:rsidR="00C62831" w:rsidRDefault="00C62831" w:rsidP="003363CC">
          <w:pPr>
            <w:pStyle w:val="Huisstijl-Titel"/>
          </w:pPr>
          <w:bookmarkStart w:id="4" w:name="bmTitel1" w:colFirst="0" w:colLast="0"/>
          <w:r>
            <w:t>XBeach Manual</w:t>
          </w:r>
        </w:p>
        <w:p w:rsidR="00C62831" w:rsidRDefault="00C62831" w:rsidP="003363CC">
          <w:pPr>
            <w:pStyle w:val="Huisstijl-Subtitel"/>
          </w:pPr>
        </w:p>
        <w:p w:rsidR="00C62831" w:rsidRDefault="00C62831" w:rsidP="003363CC">
          <w:pPr>
            <w:pStyle w:val="Huisstijl-Subtitel"/>
          </w:pPr>
        </w:p>
      </w:tc>
    </w:tr>
    <w:bookmarkEnd w:id="4"/>
  </w:tbl>
  <w:p w:rsidR="00C62831" w:rsidRDefault="00C62831" w:rsidP="00580167">
    <w:pPr>
      <w:rPr>
        <w:lang w:val="en-US"/>
      </w:rPr>
    </w:pPr>
  </w:p>
  <w:p w:rsidR="00C62831" w:rsidRDefault="00C62831" w:rsidP="00580167">
    <w:pPr>
      <w:rPr>
        <w:lang w:val="en-US"/>
      </w:rPr>
    </w:pPr>
  </w:p>
  <w:p w:rsidR="00C62831" w:rsidRDefault="00C62831" w:rsidP="00580167">
    <w:pPr>
      <w:rPr>
        <w:lang w:val="en-US"/>
      </w:rPr>
    </w:pPr>
  </w:p>
  <w:p w:rsidR="00C62831" w:rsidRPr="00580167" w:rsidRDefault="00C62831"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4C2206">
    <w:r>
      <w:rPr>
        <w:noProof/>
        <w:lang w:eastAsia="ja-JP"/>
      </w:rPr>
      <mc:AlternateContent>
        <mc:Choice Requires="wps">
          <w:drawing>
            <wp:anchor distT="0" distB="0" distL="114300" distR="114300" simplePos="0" relativeHeight="251655168" behindDoc="1" locked="0" layoutInCell="1" allowOverlap="1" wp14:anchorId="42525980" wp14:editId="6C405133">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C62831" w:rsidTr="00426356">
                            <w:tc>
                              <w:tcPr>
                                <w:tcW w:w="11732" w:type="dxa"/>
                              </w:tcPr>
                              <w:p w:rsidR="00C62831" w:rsidRDefault="00C62831">
                                <w:bookmarkStart w:id="9" w:name="bmLogo0" w:colFirst="0" w:colLast="0"/>
                              </w:p>
                            </w:tc>
                          </w:tr>
                          <w:bookmarkEnd w:id="9"/>
                        </w:tbl>
                        <w:p w:rsidR="00C62831" w:rsidRDefault="00C628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C62831" w:rsidTr="00426356">
                      <w:tc>
                        <w:tcPr>
                          <w:tcW w:w="11732" w:type="dxa"/>
                        </w:tcPr>
                        <w:p w:rsidR="00C62831" w:rsidRDefault="00C62831">
                          <w:bookmarkStart w:id="10" w:name="bmLogo0" w:colFirst="0" w:colLast="0"/>
                        </w:p>
                      </w:tc>
                    </w:tr>
                    <w:bookmarkEnd w:id="10"/>
                  </w:tbl>
                  <w:p w:rsidR="00C62831" w:rsidRDefault="00C62831"/>
                </w:txbxContent>
              </v:textbox>
              <w10:wrap anchorx="page" anchory="page"/>
            </v:shape>
          </w:pict>
        </mc:Fallback>
      </mc:AlternateContent>
    </w:r>
  </w:p>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p w:rsidR="00C62831" w:rsidRDefault="00C62831"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62831" w:rsidRPr="004C2206">
      <w:trPr>
        <w:trHeight w:hRule="exact" w:val="2041"/>
      </w:trPr>
      <w:tc>
        <w:tcPr>
          <w:tcW w:w="5245" w:type="dxa"/>
          <w:shd w:val="clear" w:color="auto" w:fill="auto"/>
        </w:tcPr>
        <w:p w:rsidR="00C62831" w:rsidRDefault="00C62831" w:rsidP="003363CC">
          <w:pPr>
            <w:pStyle w:val="Huisstijl-Titel"/>
          </w:pPr>
          <w:bookmarkStart w:id="11" w:name="bmTitel0" w:colFirst="0" w:colLast="0"/>
          <w:r>
            <w:t>XBeach Manual</w:t>
          </w:r>
        </w:p>
        <w:p w:rsidR="00C62831" w:rsidRDefault="00C62831" w:rsidP="003363CC">
          <w:pPr>
            <w:pStyle w:val="Huisstijl-Subtitel"/>
          </w:pPr>
        </w:p>
        <w:p w:rsidR="00C62831" w:rsidRDefault="00C62831" w:rsidP="003363CC">
          <w:pPr>
            <w:pStyle w:val="Huisstijl-Subtitel"/>
          </w:pPr>
        </w:p>
      </w:tc>
    </w:tr>
    <w:bookmarkEnd w:id="11"/>
  </w:tbl>
  <w:p w:rsidR="00C62831" w:rsidRDefault="00C62831" w:rsidP="00A1473F">
    <w:pPr>
      <w:rPr>
        <w:lang w:val="en-US"/>
      </w:rPr>
    </w:pPr>
  </w:p>
  <w:p w:rsidR="00C62831" w:rsidRDefault="00C62831" w:rsidP="00A1473F">
    <w:pPr>
      <w:rPr>
        <w:lang w:val="en-US"/>
      </w:rPr>
    </w:pPr>
  </w:p>
  <w:p w:rsidR="00C62831" w:rsidRDefault="00C62831" w:rsidP="00A1473F">
    <w:pPr>
      <w:rPr>
        <w:lang w:val="en-US"/>
      </w:rPr>
    </w:pPr>
  </w:p>
  <w:p w:rsidR="00C62831" w:rsidRDefault="00C62831"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672ACD">
    <w:pPr>
      <w:pStyle w:val="Header"/>
    </w:pPr>
  </w:p>
  <w:p w:rsidR="00C62831" w:rsidRDefault="00C62831" w:rsidP="00672ACD">
    <w:pPr>
      <w:pStyle w:val="Header"/>
    </w:pPr>
  </w:p>
  <w:p w:rsidR="00C62831" w:rsidRDefault="00C62831" w:rsidP="00672ACD">
    <w:pPr>
      <w:pStyle w:val="Header"/>
    </w:pPr>
  </w:p>
  <w:p w:rsidR="00C62831" w:rsidRDefault="00C62831"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C62831" w:rsidRPr="004C2206">
      <w:tc>
        <w:tcPr>
          <w:tcW w:w="4004" w:type="dxa"/>
          <w:gridSpan w:val="2"/>
          <w:shd w:val="clear" w:color="auto" w:fill="auto"/>
        </w:tcPr>
        <w:p w:rsidR="00C62831" w:rsidRPr="00EF1CDD" w:rsidRDefault="00C62831" w:rsidP="003363CC">
          <w:pPr>
            <w:pStyle w:val="Huisstijl-Gegeven"/>
          </w:pPr>
          <w:bookmarkStart w:id="17" w:name="tblGegevensSectie2b" w:colFirst="0" w:colLast="3"/>
        </w:p>
      </w:tc>
      <w:tc>
        <w:tcPr>
          <w:tcW w:w="4745" w:type="dxa"/>
          <w:gridSpan w:val="3"/>
          <w:tcBorders>
            <w:left w:val="nil"/>
          </w:tcBorders>
          <w:shd w:val="clear" w:color="auto" w:fill="auto"/>
        </w:tcPr>
        <w:p w:rsidR="00C62831" w:rsidRDefault="00C62831" w:rsidP="003363CC">
          <w:pPr>
            <w:pStyle w:val="Huisstijl-Kopje"/>
          </w:pPr>
          <w:r>
            <w:t>Title</w:t>
          </w:r>
        </w:p>
        <w:p w:rsidR="00C62831" w:rsidRPr="00EF1CDD" w:rsidRDefault="00C62831" w:rsidP="003363CC">
          <w:pPr>
            <w:pStyle w:val="Huisstijl-Gegeven"/>
          </w:pPr>
          <w:r>
            <w:t>XBeach Manual</w:t>
          </w:r>
        </w:p>
      </w:tc>
    </w:tr>
    <w:tr w:rsidR="00C62831" w:rsidRPr="004C2206">
      <w:tc>
        <w:tcPr>
          <w:tcW w:w="5246" w:type="dxa"/>
          <w:gridSpan w:val="3"/>
          <w:shd w:val="clear" w:color="auto" w:fill="auto"/>
        </w:tcPr>
        <w:p w:rsidR="00C62831" w:rsidRPr="004C2206" w:rsidRDefault="00C62831" w:rsidP="003363CC">
          <w:pPr>
            <w:pStyle w:val="Huisstijl-Gegeven"/>
          </w:pPr>
        </w:p>
      </w:tc>
      <w:tc>
        <w:tcPr>
          <w:tcW w:w="3503" w:type="dxa"/>
          <w:gridSpan w:val="2"/>
        </w:tcPr>
        <w:p w:rsidR="00C62831" w:rsidRPr="004C2206" w:rsidRDefault="00C62831" w:rsidP="003363CC">
          <w:pPr>
            <w:pStyle w:val="Huisstijl-Gegeven"/>
          </w:pPr>
        </w:p>
      </w:tc>
    </w:tr>
    <w:tr w:rsidR="00C62831" w:rsidRPr="004C2206">
      <w:tc>
        <w:tcPr>
          <w:tcW w:w="2694" w:type="dxa"/>
          <w:shd w:val="clear" w:color="auto" w:fill="auto"/>
        </w:tcPr>
        <w:p w:rsidR="00C62831" w:rsidRDefault="00C62831" w:rsidP="003363CC">
          <w:pPr>
            <w:pStyle w:val="Huisstijl-Kopje"/>
          </w:pPr>
          <w:r>
            <w:t>Pages</w:t>
          </w:r>
        </w:p>
        <w:p w:rsidR="00C62831" w:rsidRPr="004C2206" w:rsidRDefault="00C62831" w:rsidP="003363CC">
          <w:pPr>
            <w:pStyle w:val="Huisstijl-Gegeven"/>
          </w:pPr>
          <w:fldSimple w:instr=" DOCVARIABLE  TotAantalPag  \* MERGEFORMAT ">
            <w:r>
              <w:t>8</w:t>
            </w:r>
          </w:fldSimple>
        </w:p>
      </w:tc>
      <w:tc>
        <w:tcPr>
          <w:tcW w:w="2552" w:type="dxa"/>
          <w:gridSpan w:val="2"/>
          <w:shd w:val="clear" w:color="auto" w:fill="auto"/>
        </w:tcPr>
        <w:p w:rsidR="00C62831" w:rsidRPr="004C2206" w:rsidRDefault="00C62831" w:rsidP="00A22DA3">
          <w:pPr>
            <w:tabs>
              <w:tab w:val="left" w:pos="1680"/>
            </w:tabs>
            <w:ind w:left="1680" w:hanging="1680"/>
          </w:pPr>
        </w:p>
      </w:tc>
      <w:tc>
        <w:tcPr>
          <w:tcW w:w="2552" w:type="dxa"/>
        </w:tcPr>
        <w:p w:rsidR="00C62831" w:rsidRPr="004C2206" w:rsidRDefault="00C62831" w:rsidP="00A22DA3">
          <w:pPr>
            <w:pStyle w:val="Huisstijl-Gegeven"/>
            <w:tabs>
              <w:tab w:val="left" w:pos="2552"/>
            </w:tabs>
          </w:pPr>
        </w:p>
      </w:tc>
      <w:tc>
        <w:tcPr>
          <w:tcW w:w="951" w:type="dxa"/>
        </w:tcPr>
        <w:p w:rsidR="00C62831" w:rsidRPr="004C2206" w:rsidRDefault="00C62831" w:rsidP="00A22DA3">
          <w:pPr>
            <w:pStyle w:val="Huisstijl-Gegeven"/>
            <w:tabs>
              <w:tab w:val="left" w:pos="2552"/>
            </w:tabs>
          </w:pPr>
        </w:p>
      </w:tc>
    </w:tr>
    <w:tr w:rsidR="00C62831" w:rsidRPr="004C2206">
      <w:tc>
        <w:tcPr>
          <w:tcW w:w="8749" w:type="dxa"/>
          <w:gridSpan w:val="5"/>
          <w:shd w:val="clear" w:color="auto" w:fill="auto"/>
        </w:tcPr>
        <w:p w:rsidR="00C62831" w:rsidRPr="004C2206" w:rsidRDefault="00C62831" w:rsidP="00A22DA3">
          <w:pPr>
            <w:pStyle w:val="Huisstijl-Gegeven"/>
            <w:tabs>
              <w:tab w:val="left" w:pos="2552"/>
            </w:tabs>
          </w:pPr>
        </w:p>
      </w:tc>
    </w:tr>
  </w:tbl>
  <w:bookmarkEnd w:id="17"/>
  <w:p w:rsidR="00C62831" w:rsidRPr="00672ACD" w:rsidRDefault="00C62831" w:rsidP="00672ACD">
    <w:pPr>
      <w:pStyle w:val="Header"/>
    </w:pPr>
    <w:r>
      <w:rPr>
        <w:noProof/>
        <w:lang w:eastAsia="ja-JP"/>
      </w:rPr>
      <mc:AlternateContent>
        <mc:Choice Requires="wps">
          <w:drawing>
            <wp:anchor distT="0" distB="0" distL="114300" distR="114300" simplePos="0" relativeHeight="251657216" behindDoc="1" locked="1" layoutInCell="1" allowOverlap="1" wp14:anchorId="7A77F93A" wp14:editId="67A10EE5">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18" w:name="bmLogoSectie2_2" w:colFirst="0" w:colLast="0"/>
                                <w:r>
                                  <w:rPr>
                                    <w:noProof/>
                                    <w:lang w:eastAsia="ja-JP"/>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C62831" w:rsidRDefault="00C62831"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19" w:name="bmLogoSectie2_2" w:colFirst="0" w:colLast="0"/>
                          <w:r>
                            <w:rPr>
                              <w:noProof/>
                              <w:lang w:eastAsia="ja-JP"/>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C62831" w:rsidRDefault="00C62831"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5C6157">
    <w:pPr>
      <w:pStyle w:val="Header"/>
    </w:pPr>
    <w:r>
      <w:rPr>
        <w:noProof/>
        <w:lang w:eastAsia="ja-JP"/>
      </w:rPr>
      <mc:AlternateContent>
        <mc:Choice Requires="wps">
          <w:drawing>
            <wp:anchor distT="0" distB="0" distL="114300" distR="114300" simplePos="0" relativeHeight="251652096" behindDoc="1" locked="1" layoutInCell="1" allowOverlap="1" wp14:anchorId="28C54587" wp14:editId="330919D2">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20" w:name="bmLogoSectie2_1" w:colFirst="0" w:colLast="0"/>
                                <w:r>
                                  <w:rPr>
                                    <w:noProof/>
                                    <w:lang w:eastAsia="ja-JP"/>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C62831" w:rsidRDefault="00C62831"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21" w:name="bmLogoSectie2_1" w:colFirst="0" w:colLast="0"/>
                          <w:r>
                            <w:rPr>
                              <w:noProof/>
                              <w:lang w:eastAsia="ja-JP"/>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C62831" w:rsidRDefault="00C62831" w:rsidP="001A6A5C"/>
                </w:txbxContent>
              </v:textbox>
              <w10:wrap anchorx="page" anchory="page"/>
              <w10:anchorlock/>
            </v:shape>
          </w:pict>
        </mc:Fallback>
      </mc:AlternateContent>
    </w:r>
  </w:p>
  <w:p w:rsidR="00C62831" w:rsidRDefault="00C62831" w:rsidP="005C6157">
    <w:pPr>
      <w:pStyle w:val="Header"/>
    </w:pPr>
  </w:p>
  <w:p w:rsidR="00C62831" w:rsidRDefault="00C62831" w:rsidP="005C6157">
    <w:pPr>
      <w:pStyle w:val="Header"/>
    </w:pPr>
  </w:p>
  <w:p w:rsidR="00C62831" w:rsidRDefault="00C62831"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C62831" w:rsidRPr="004C2206">
      <w:tc>
        <w:tcPr>
          <w:tcW w:w="8749" w:type="dxa"/>
          <w:gridSpan w:val="4"/>
          <w:shd w:val="clear" w:color="auto" w:fill="auto"/>
        </w:tcPr>
        <w:p w:rsidR="00C62831" w:rsidRDefault="00C62831" w:rsidP="003363CC">
          <w:pPr>
            <w:pStyle w:val="Huisstijl-Kopje"/>
          </w:pPr>
          <w:bookmarkStart w:id="22" w:name="tblGegevensSectie2a" w:colFirst="0" w:colLast="3"/>
          <w:r>
            <w:t>Title</w:t>
          </w:r>
        </w:p>
        <w:p w:rsidR="00C62831" w:rsidRPr="00EF1CDD" w:rsidRDefault="00C62831" w:rsidP="003363CC">
          <w:pPr>
            <w:pStyle w:val="Huisstijl-Gegeven"/>
          </w:pPr>
          <w:r>
            <w:t>XBeach Manual</w:t>
          </w:r>
        </w:p>
      </w:tc>
    </w:tr>
    <w:tr w:rsidR="00C62831" w:rsidRPr="004C2206">
      <w:tc>
        <w:tcPr>
          <w:tcW w:w="5246" w:type="dxa"/>
          <w:gridSpan w:val="2"/>
          <w:shd w:val="clear" w:color="auto" w:fill="auto"/>
        </w:tcPr>
        <w:p w:rsidR="00C62831" w:rsidRPr="004C2206" w:rsidRDefault="00C62831" w:rsidP="003363CC">
          <w:pPr>
            <w:pStyle w:val="Huisstijl-Gegeven"/>
          </w:pPr>
        </w:p>
      </w:tc>
      <w:tc>
        <w:tcPr>
          <w:tcW w:w="3503" w:type="dxa"/>
          <w:gridSpan w:val="2"/>
        </w:tcPr>
        <w:p w:rsidR="00C62831" w:rsidRPr="004C2206" w:rsidRDefault="00C62831" w:rsidP="003363CC">
          <w:pPr>
            <w:pStyle w:val="Huisstijl-Gegeven"/>
          </w:pPr>
        </w:p>
      </w:tc>
    </w:tr>
    <w:tr w:rsidR="00C62831" w:rsidRPr="004C2206">
      <w:tc>
        <w:tcPr>
          <w:tcW w:w="2694" w:type="dxa"/>
          <w:shd w:val="clear" w:color="auto" w:fill="auto"/>
        </w:tcPr>
        <w:p w:rsidR="00C62831" w:rsidRDefault="00C62831" w:rsidP="003363CC">
          <w:pPr>
            <w:pStyle w:val="Huisstijl-Kopje"/>
          </w:pPr>
          <w:r>
            <w:t>Pages</w:t>
          </w:r>
        </w:p>
        <w:p w:rsidR="00C62831" w:rsidRPr="004C2206" w:rsidRDefault="00C62831" w:rsidP="003363CC">
          <w:pPr>
            <w:pStyle w:val="Huisstijl-Gegeven"/>
          </w:pPr>
          <w:fldSimple w:instr=" DOCVARIABLE  TotAantalPag  \* MERGEFORMAT ">
            <w:r>
              <w:t>8</w:t>
            </w:r>
          </w:fldSimple>
        </w:p>
      </w:tc>
      <w:tc>
        <w:tcPr>
          <w:tcW w:w="2552" w:type="dxa"/>
          <w:shd w:val="clear" w:color="auto" w:fill="auto"/>
        </w:tcPr>
        <w:p w:rsidR="00C62831" w:rsidRPr="004C2206" w:rsidRDefault="00C62831" w:rsidP="005C6157">
          <w:pPr>
            <w:tabs>
              <w:tab w:val="left" w:pos="1680"/>
            </w:tabs>
            <w:ind w:left="1680" w:hanging="1680"/>
          </w:pPr>
        </w:p>
      </w:tc>
      <w:tc>
        <w:tcPr>
          <w:tcW w:w="2552" w:type="dxa"/>
        </w:tcPr>
        <w:p w:rsidR="00C62831" w:rsidRPr="004C2206" w:rsidRDefault="00C62831" w:rsidP="005C6157">
          <w:pPr>
            <w:pStyle w:val="Huisstijl-Gegeven"/>
            <w:tabs>
              <w:tab w:val="left" w:pos="2552"/>
            </w:tabs>
          </w:pPr>
        </w:p>
      </w:tc>
      <w:tc>
        <w:tcPr>
          <w:tcW w:w="951" w:type="dxa"/>
        </w:tcPr>
        <w:p w:rsidR="00C62831" w:rsidRPr="004C2206" w:rsidRDefault="00C62831" w:rsidP="005C6157">
          <w:pPr>
            <w:pStyle w:val="Huisstijl-Gegeven"/>
            <w:tabs>
              <w:tab w:val="left" w:pos="2552"/>
            </w:tabs>
          </w:pPr>
        </w:p>
      </w:tc>
    </w:tr>
    <w:tr w:rsidR="00C62831" w:rsidRPr="004C2206">
      <w:tc>
        <w:tcPr>
          <w:tcW w:w="8749" w:type="dxa"/>
          <w:gridSpan w:val="4"/>
          <w:shd w:val="clear" w:color="auto" w:fill="auto"/>
        </w:tcPr>
        <w:p w:rsidR="00C62831" w:rsidRPr="004C2206" w:rsidRDefault="00C62831" w:rsidP="005C6157">
          <w:pPr>
            <w:pStyle w:val="Huisstijl-Gegeven"/>
            <w:tabs>
              <w:tab w:val="left" w:pos="2552"/>
            </w:tabs>
          </w:pPr>
        </w:p>
      </w:tc>
    </w:tr>
    <w:bookmarkEnd w:id="22"/>
  </w:tbl>
  <w:p w:rsidR="00C62831" w:rsidRPr="005C6157" w:rsidRDefault="00C62831"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5C6157">
    <w:pPr>
      <w:pStyle w:val="Header"/>
    </w:pPr>
    <w:r>
      <w:rPr>
        <w:noProof/>
        <w:lang w:eastAsia="ja-JP"/>
      </w:rPr>
      <mc:AlternateContent>
        <mc:Choice Requires="wps">
          <w:drawing>
            <wp:anchor distT="0" distB="0" distL="114300" distR="114300" simplePos="0" relativeHeight="251651072" behindDoc="1" locked="0" layoutInCell="1" allowOverlap="1" wp14:anchorId="7F305597" wp14:editId="7C508CEB">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C62831">
                            <w:trPr>
                              <w:trHeight w:val="1701"/>
                            </w:trPr>
                            <w:tc>
                              <w:tcPr>
                                <w:tcW w:w="5103" w:type="dxa"/>
                                <w:shd w:val="clear" w:color="auto" w:fill="auto"/>
                              </w:tcPr>
                              <w:p w:rsidR="00C62831" w:rsidRDefault="00C62831" w:rsidP="00A2242F"/>
                            </w:tc>
                          </w:tr>
                        </w:tbl>
                        <w:p w:rsidR="00C62831" w:rsidRDefault="00C62831"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C62831">
                      <w:trPr>
                        <w:trHeight w:val="1701"/>
                      </w:trPr>
                      <w:tc>
                        <w:tcPr>
                          <w:tcW w:w="5103" w:type="dxa"/>
                          <w:shd w:val="clear" w:color="auto" w:fill="auto"/>
                        </w:tcPr>
                        <w:p w:rsidR="00C62831" w:rsidRDefault="00C62831" w:rsidP="00A2242F"/>
                      </w:tc>
                    </w:tr>
                  </w:tbl>
                  <w:p w:rsidR="00C62831" w:rsidRDefault="00C62831" w:rsidP="005C6157"/>
                </w:txbxContent>
              </v:textbox>
              <w10:wrap anchorx="margin" anchory="page"/>
            </v:shape>
          </w:pict>
        </mc:Fallback>
      </mc:AlternateContent>
    </w:r>
  </w:p>
  <w:p w:rsidR="00C62831" w:rsidRDefault="00C62831" w:rsidP="005C6157">
    <w:pPr>
      <w:pStyle w:val="Header"/>
    </w:pPr>
  </w:p>
  <w:p w:rsidR="00C62831" w:rsidRDefault="00C62831" w:rsidP="005C6157">
    <w:pPr>
      <w:pStyle w:val="Header"/>
    </w:pPr>
  </w:p>
  <w:p w:rsidR="00C62831" w:rsidRDefault="00C62831"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C62831" w:rsidRPr="004C2206">
      <w:tc>
        <w:tcPr>
          <w:tcW w:w="8735" w:type="dxa"/>
          <w:gridSpan w:val="4"/>
          <w:shd w:val="clear" w:color="auto" w:fill="auto"/>
        </w:tcPr>
        <w:p w:rsidR="00C62831" w:rsidRPr="00EF1CDD" w:rsidRDefault="00C62831" w:rsidP="005C6157">
          <w:pPr>
            <w:pStyle w:val="Huisstijl-Gegeven"/>
          </w:pPr>
        </w:p>
      </w:tc>
    </w:tr>
    <w:tr w:rsidR="00C62831" w:rsidRPr="004C2206">
      <w:tc>
        <w:tcPr>
          <w:tcW w:w="5104" w:type="dxa"/>
          <w:gridSpan w:val="2"/>
          <w:shd w:val="clear" w:color="auto" w:fill="auto"/>
        </w:tcPr>
        <w:p w:rsidR="00C62831" w:rsidRPr="004C2206" w:rsidRDefault="00C62831" w:rsidP="005C6157">
          <w:pPr>
            <w:tabs>
              <w:tab w:val="left" w:pos="1680"/>
            </w:tabs>
            <w:ind w:left="1680" w:hanging="1680"/>
          </w:pPr>
        </w:p>
      </w:tc>
      <w:tc>
        <w:tcPr>
          <w:tcW w:w="3631" w:type="dxa"/>
          <w:gridSpan w:val="2"/>
        </w:tcPr>
        <w:p w:rsidR="00C62831" w:rsidRPr="004C2206" w:rsidRDefault="00C62831" w:rsidP="005C6157">
          <w:pPr>
            <w:pStyle w:val="Huisstijl-Gegeven"/>
            <w:tabs>
              <w:tab w:val="left" w:pos="2552"/>
            </w:tabs>
          </w:pPr>
        </w:p>
      </w:tc>
    </w:tr>
    <w:tr w:rsidR="00C62831" w:rsidRPr="004C2206">
      <w:tc>
        <w:tcPr>
          <w:tcW w:w="2552" w:type="dxa"/>
          <w:shd w:val="clear" w:color="auto" w:fill="auto"/>
        </w:tcPr>
        <w:p w:rsidR="00C62831" w:rsidRPr="004C2206" w:rsidRDefault="00C62831" w:rsidP="005C6157">
          <w:pPr>
            <w:pStyle w:val="Huisstijl-Gegeven"/>
          </w:pPr>
        </w:p>
      </w:tc>
      <w:tc>
        <w:tcPr>
          <w:tcW w:w="2552" w:type="dxa"/>
          <w:shd w:val="clear" w:color="auto" w:fill="auto"/>
        </w:tcPr>
        <w:p w:rsidR="00C62831" w:rsidRPr="004C2206" w:rsidRDefault="00C62831" w:rsidP="005C6157">
          <w:pPr>
            <w:tabs>
              <w:tab w:val="left" w:pos="1680"/>
            </w:tabs>
            <w:ind w:left="1680" w:hanging="1680"/>
          </w:pPr>
        </w:p>
      </w:tc>
      <w:tc>
        <w:tcPr>
          <w:tcW w:w="2552" w:type="dxa"/>
        </w:tcPr>
        <w:p w:rsidR="00C62831" w:rsidRPr="004C2206" w:rsidRDefault="00C62831" w:rsidP="005C6157">
          <w:pPr>
            <w:pStyle w:val="Huisstijl-Gegeven"/>
            <w:tabs>
              <w:tab w:val="left" w:pos="2552"/>
            </w:tabs>
          </w:pPr>
        </w:p>
      </w:tc>
      <w:tc>
        <w:tcPr>
          <w:tcW w:w="1079" w:type="dxa"/>
        </w:tcPr>
        <w:p w:rsidR="00C62831" w:rsidRPr="004C2206" w:rsidRDefault="00C62831" w:rsidP="005C6157">
          <w:pPr>
            <w:pStyle w:val="Huisstijl-Gegeven"/>
            <w:tabs>
              <w:tab w:val="left" w:pos="2552"/>
            </w:tabs>
          </w:pPr>
        </w:p>
      </w:tc>
    </w:tr>
  </w:tbl>
  <w:p w:rsidR="00C62831" w:rsidRPr="00B170CC" w:rsidRDefault="00C62831"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B24026">
    <w:pPr>
      <w:pStyle w:val="Header"/>
    </w:pPr>
    <w:r>
      <w:rPr>
        <w:noProof/>
        <w:lang w:eastAsia="ja-JP"/>
      </w:rPr>
      <mc:AlternateContent>
        <mc:Choice Requires="wps">
          <w:drawing>
            <wp:anchor distT="0" distB="0" distL="114300" distR="114300" simplePos="0" relativeHeight="251662336" behindDoc="0" locked="0" layoutInCell="1" allowOverlap="1" wp14:anchorId="393B185F" wp14:editId="2B22B7E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62831">
                            <w:tc>
                              <w:tcPr>
                                <w:tcW w:w="5501" w:type="dxa"/>
                                <w:shd w:val="clear" w:color="auto" w:fill="auto"/>
                              </w:tcPr>
                              <w:p w:rsidR="00C62831" w:rsidRDefault="00C62831" w:rsidP="001220C3">
                                <w:pPr>
                                  <w:pStyle w:val="Huisstijl-Koptekst"/>
                                  <w:jc w:val="right"/>
                                </w:pPr>
                                <w:bookmarkStart w:id="27" w:name="bmKoptekstSectie3_2" w:colFirst="0" w:colLast="0"/>
                                <w:r>
                                  <w:t>27 January 2015, draft</w:t>
                                </w:r>
                              </w:p>
                            </w:tc>
                          </w:tr>
                          <w:bookmarkEnd w:id="27"/>
                        </w:tbl>
                        <w:p w:rsidR="00C62831" w:rsidRDefault="00C62831"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62831">
                      <w:tc>
                        <w:tcPr>
                          <w:tcW w:w="5501" w:type="dxa"/>
                          <w:shd w:val="clear" w:color="auto" w:fill="auto"/>
                        </w:tcPr>
                        <w:p w:rsidR="00C62831" w:rsidRDefault="00C62831" w:rsidP="001220C3">
                          <w:pPr>
                            <w:pStyle w:val="Huisstijl-Koptekst"/>
                            <w:jc w:val="right"/>
                          </w:pPr>
                          <w:bookmarkStart w:id="28" w:name="bmKoptekstSectie3_2" w:colFirst="0" w:colLast="0"/>
                          <w:r>
                            <w:t>27 January 2015, draft</w:t>
                          </w:r>
                        </w:p>
                      </w:tc>
                    </w:tr>
                    <w:bookmarkEnd w:id="28"/>
                  </w:tbl>
                  <w:p w:rsidR="00C62831" w:rsidRDefault="00C62831" w:rsidP="001220C3"/>
                </w:txbxContent>
              </v:textbox>
              <w10:wrap anchorx="margin"/>
            </v:shape>
          </w:pict>
        </mc:Fallback>
      </mc:AlternateContent>
    </w:r>
  </w:p>
  <w:p w:rsidR="00C62831" w:rsidRPr="00982765" w:rsidRDefault="00C62831" w:rsidP="00B24026">
    <w:pPr>
      <w:pStyle w:val="Header"/>
    </w:pPr>
    <w:r>
      <w:rPr>
        <w:noProof/>
        <w:lang w:eastAsia="ja-JP"/>
      </w:rPr>
      <mc:AlternateContent>
        <mc:Choice Requires="wps">
          <w:drawing>
            <wp:anchor distT="0" distB="0" distL="114300" distR="114300" simplePos="0" relativeHeight="251658240" behindDoc="1" locked="1" layoutInCell="1" allowOverlap="1" wp14:anchorId="6DF4CB2A" wp14:editId="6322EC56">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29" w:name="bmLogoSectie3_2" w:colFirst="0" w:colLast="0"/>
                                <w:r>
                                  <w:rPr>
                                    <w:noProof/>
                                    <w:lang w:eastAsia="ja-JP"/>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C62831" w:rsidRDefault="00C62831"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30" w:name="bmLogoSectie3_2" w:colFirst="0" w:colLast="0"/>
                          <w:r>
                            <w:rPr>
                              <w:noProof/>
                              <w:lang w:eastAsia="ja-JP"/>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C62831" w:rsidRDefault="00C62831" w:rsidP="00B24026"/>
                </w:txbxContent>
              </v:textbox>
              <w10:wrap anchorx="margin" anchory="page"/>
              <w10:anchorlock/>
            </v:shape>
          </w:pict>
        </mc:Fallback>
      </mc:AlternateContent>
    </w:r>
  </w:p>
  <w:p w:rsidR="00C62831" w:rsidRPr="00672ACD" w:rsidRDefault="00C62831" w:rsidP="00B24026">
    <w:pPr>
      <w:pStyle w:val="Header"/>
    </w:pPr>
  </w:p>
  <w:p w:rsidR="00C62831" w:rsidRPr="00B24026" w:rsidRDefault="00C62831"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C62831" w:rsidRPr="004C2206">
      <w:tc>
        <w:tcPr>
          <w:tcW w:w="5529" w:type="dxa"/>
          <w:shd w:val="clear" w:color="auto" w:fill="auto"/>
        </w:tcPr>
        <w:p w:rsidR="00C62831" w:rsidRPr="004C2206" w:rsidRDefault="00C62831" w:rsidP="00A00A21">
          <w:pPr>
            <w:pStyle w:val="Huisstijl-Koptekst"/>
          </w:pPr>
          <w:bookmarkStart w:id="31" w:name="bmKoptekstSectie3_1" w:colFirst="0" w:colLast="0"/>
          <w:r>
            <w:t>27 January 2015, draft</w:t>
          </w:r>
        </w:p>
      </w:tc>
    </w:tr>
  </w:tbl>
  <w:bookmarkEnd w:id="31"/>
  <w:p w:rsidR="00C62831" w:rsidRPr="00982765" w:rsidRDefault="00C62831" w:rsidP="00A00A21">
    <w:pPr>
      <w:pStyle w:val="Header"/>
    </w:pPr>
    <w:r>
      <w:rPr>
        <w:noProof/>
        <w:lang w:eastAsia="ja-JP"/>
      </w:rPr>
      <mc:AlternateContent>
        <mc:Choice Requires="wps">
          <w:drawing>
            <wp:anchor distT="0" distB="0" distL="114300" distR="114300" simplePos="0" relativeHeight="251653120" behindDoc="1" locked="1" layoutInCell="1" allowOverlap="1" wp14:anchorId="4DD1969A" wp14:editId="7C8B7958">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32" w:name="bmLogoSectie3_1" w:colFirst="0" w:colLast="0"/>
                                <w:r>
                                  <w:rPr>
                                    <w:noProof/>
                                    <w:lang w:eastAsia="ja-JP"/>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C62831" w:rsidRDefault="00C62831"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33" w:name="bmLogoSectie3_1" w:colFirst="0" w:colLast="0"/>
                          <w:r>
                            <w:rPr>
                              <w:noProof/>
                              <w:lang w:eastAsia="ja-JP"/>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C62831" w:rsidRDefault="00C62831"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B24026">
    <w:pPr>
      <w:pStyle w:val="Header"/>
    </w:pPr>
    <w:r>
      <w:rPr>
        <w:noProof/>
        <w:lang w:eastAsia="ja-JP"/>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62831">
                            <w:tc>
                              <w:tcPr>
                                <w:tcW w:w="5501" w:type="dxa"/>
                                <w:shd w:val="clear" w:color="auto" w:fill="auto"/>
                                <w:tcMar>
                                  <w:right w:w="85" w:type="dxa"/>
                                </w:tcMar>
                              </w:tcPr>
                              <w:p w:rsidR="00C62831" w:rsidRDefault="00C62831" w:rsidP="001220C3">
                                <w:pPr>
                                  <w:pStyle w:val="Huisstijl-Koptekst"/>
                                  <w:jc w:val="right"/>
                                </w:pPr>
                                <w:bookmarkStart w:id="288" w:name="bmKoptekstSectie4_2" w:colFirst="0" w:colLast="0"/>
                                <w:r>
                                  <w:t>27 January 2015, draft</w:t>
                                </w:r>
                              </w:p>
                            </w:tc>
                          </w:tr>
                          <w:bookmarkEnd w:id="288"/>
                        </w:tbl>
                        <w:p w:rsidR="00C62831" w:rsidRDefault="00C62831"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62831">
                      <w:tc>
                        <w:tcPr>
                          <w:tcW w:w="5501" w:type="dxa"/>
                          <w:shd w:val="clear" w:color="auto" w:fill="auto"/>
                          <w:tcMar>
                            <w:right w:w="85" w:type="dxa"/>
                          </w:tcMar>
                        </w:tcPr>
                        <w:p w:rsidR="00C62831" w:rsidRDefault="00C62831" w:rsidP="001220C3">
                          <w:pPr>
                            <w:pStyle w:val="Huisstijl-Koptekst"/>
                            <w:jc w:val="right"/>
                          </w:pPr>
                          <w:bookmarkStart w:id="289" w:name="bmKoptekstSectie4_2" w:colFirst="0" w:colLast="0"/>
                          <w:r>
                            <w:t>27 January 2015, draft</w:t>
                          </w:r>
                        </w:p>
                      </w:tc>
                    </w:tr>
                    <w:bookmarkEnd w:id="289"/>
                  </w:tbl>
                  <w:p w:rsidR="00C62831" w:rsidRDefault="00C62831" w:rsidP="001220C3"/>
                </w:txbxContent>
              </v:textbox>
              <w10:wrap anchorx="margin"/>
            </v:shape>
          </w:pict>
        </mc:Fallback>
      </mc:AlternateContent>
    </w:r>
  </w:p>
  <w:p w:rsidR="00C62831" w:rsidRPr="00982765" w:rsidRDefault="00C62831" w:rsidP="00B24026">
    <w:pPr>
      <w:pStyle w:val="Header"/>
    </w:pPr>
    <w:r>
      <w:rPr>
        <w:noProof/>
        <w:lang w:eastAsia="ja-JP"/>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290" w:name="bmLogoSectie4_2" w:colFirst="0" w:colLast="0"/>
                                <w:r>
                                  <w:rPr>
                                    <w:noProof/>
                                    <w:lang w:eastAsia="ja-JP"/>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0"/>
                        </w:tbl>
                        <w:p w:rsidR="00C62831" w:rsidRDefault="00C62831"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bookmarkStart w:id="291" w:name="bmLogoSectie4_2" w:colFirst="0" w:colLast="0"/>
                          <w:r>
                            <w:rPr>
                              <w:noProof/>
                              <w:lang w:eastAsia="ja-JP"/>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1"/>
                  </w:tbl>
                  <w:p w:rsidR="00C62831" w:rsidRDefault="00C62831" w:rsidP="00B24026"/>
                </w:txbxContent>
              </v:textbox>
              <w10:wrap anchorx="margin" anchory="page"/>
              <w10:anchorlock/>
            </v:shape>
          </w:pict>
        </mc:Fallback>
      </mc:AlternateContent>
    </w:r>
  </w:p>
  <w:p w:rsidR="00C62831" w:rsidRPr="00672ACD" w:rsidRDefault="00C62831" w:rsidP="00B24026">
    <w:pPr>
      <w:pStyle w:val="Header"/>
    </w:pPr>
  </w:p>
  <w:p w:rsidR="00C62831" w:rsidRPr="00B24026" w:rsidRDefault="00C62831" w:rsidP="00B24026">
    <w:pPr>
      <w:pStyle w:val="Header"/>
    </w:pPr>
  </w:p>
  <w:p w:rsidR="00C62831" w:rsidRPr="00B24026" w:rsidRDefault="00C62831"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831" w:rsidRDefault="00C62831" w:rsidP="00982765">
    <w:pPr>
      <w:pStyle w:val="Header"/>
    </w:pPr>
    <w:r>
      <w:rPr>
        <w:noProof/>
        <w:lang w:eastAsia="ja-JP"/>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292" w:name="bmLogoSectie4_1" w:colFirst="0" w:colLast="0"/>
                                <w:r>
                                  <w:rPr>
                                    <w:noProof/>
                                    <w:lang w:eastAsia="ja-JP"/>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2"/>
                        </w:tbl>
                        <w:p w:rsidR="00C62831" w:rsidRDefault="00C62831"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62831">
                      <w:trPr>
                        <w:trHeight w:val="1701"/>
                      </w:trPr>
                      <w:tc>
                        <w:tcPr>
                          <w:tcW w:w="4560" w:type="dxa"/>
                          <w:shd w:val="clear" w:color="auto" w:fill="auto"/>
                        </w:tcPr>
                        <w:p w:rsidR="00C62831" w:rsidRDefault="00C62831" w:rsidP="003363CC">
                          <w:pPr>
                            <w:jc w:val="right"/>
                          </w:pPr>
                          <w:bookmarkStart w:id="293" w:name="bmLogoSectie4_1" w:colFirst="0" w:colLast="0"/>
                          <w:r>
                            <w:rPr>
                              <w:noProof/>
                              <w:lang w:eastAsia="ja-JP"/>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3"/>
                  </w:tbl>
                  <w:p w:rsidR="00C62831" w:rsidRDefault="00C62831"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62831" w:rsidRPr="004C2206">
      <w:tc>
        <w:tcPr>
          <w:tcW w:w="5812" w:type="dxa"/>
          <w:shd w:val="clear" w:color="auto" w:fill="auto"/>
        </w:tcPr>
        <w:p w:rsidR="00C62831" w:rsidRPr="004C2206" w:rsidRDefault="00C62831" w:rsidP="00A00A21">
          <w:pPr>
            <w:pStyle w:val="Huisstijl-Koptekst"/>
          </w:pPr>
          <w:bookmarkStart w:id="294" w:name="bmKoptekstSectie4_1" w:colFirst="0" w:colLast="0"/>
          <w:r>
            <w:t>27 January 2015, draft</w:t>
          </w:r>
        </w:p>
      </w:tc>
    </w:tr>
    <w:bookmarkEnd w:id="294"/>
  </w:tbl>
  <w:p w:rsidR="00C62831" w:rsidRPr="00982765" w:rsidRDefault="00C62831"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3E1473E"/>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285C0DFD"/>
    <w:multiLevelType w:val="multilevel"/>
    <w:tmpl w:val="5C989744"/>
    <w:lvl w:ilvl="0">
      <w:start w:val="1"/>
      <w:numFmt w:val="upperLetter"/>
      <w:lvlText w:val="%1."/>
      <w:lvlJc w:val="left"/>
      <w:pPr>
        <w:tabs>
          <w:tab w:val="num" w:pos="360"/>
        </w:tabs>
        <w:ind w:left="360" w:hanging="360"/>
      </w:pPr>
      <w:rPr>
        <w:rFonts w:hint="default"/>
        <w:lang w:val="en-GB"/>
      </w:rPr>
    </w:lvl>
    <w:lvl w:ilvl="1">
      <w:start w:val="1"/>
      <w:numFmt w:val="decimal"/>
      <w:pStyle w:val="appkop2"/>
      <w:lvlText w:val="%1.%2."/>
      <w:lvlJc w:val="left"/>
      <w:pPr>
        <w:tabs>
          <w:tab w:val="num" w:pos="1080"/>
        </w:tabs>
        <w:ind w:left="792" w:hanging="432"/>
      </w:pPr>
      <w:rPr>
        <w:rFonts w:hint="default"/>
        <w:lang w:val="en-GB"/>
      </w:rPr>
    </w:lvl>
    <w:lvl w:ilvl="2">
      <w:start w:val="1"/>
      <w:numFmt w:val="decimal"/>
      <w:pStyle w:val="appkop3"/>
      <w:suff w:val="nothing"/>
      <w:lvlText w:val="%1.%2.%3."/>
      <w:lvlJc w:val="left"/>
      <w:pPr>
        <w:ind w:left="36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39F073EE"/>
    <w:multiLevelType w:val="hybridMultilevel"/>
    <w:tmpl w:val="80AE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41D6636A"/>
    <w:multiLevelType w:val="hybridMultilevel"/>
    <w:tmpl w:val="50FAE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7">
    <w:nsid w:val="5AE13F50"/>
    <w:multiLevelType w:val="multilevel"/>
    <w:tmpl w:val="CA6E9B46"/>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b w:val="0"/>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8">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7630F16"/>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20">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2">
    <w:nsid w:val="7C0E6CB7"/>
    <w:multiLevelType w:val="hybridMultilevel"/>
    <w:tmpl w:val="CAC69326"/>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3">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7"/>
  </w:num>
  <w:num w:numId="2">
    <w:abstractNumId w:val="21"/>
  </w:num>
  <w:num w:numId="3">
    <w:abstractNumId w:val="3"/>
  </w:num>
  <w:num w:numId="4">
    <w:abstractNumId w:val="4"/>
  </w:num>
  <w:num w:numId="5">
    <w:abstractNumId w:val="2"/>
  </w:num>
  <w:num w:numId="6">
    <w:abstractNumId w:val="1"/>
  </w:num>
  <w:num w:numId="7">
    <w:abstractNumId w:val="0"/>
  </w:num>
  <w:num w:numId="8">
    <w:abstractNumId w:val="16"/>
  </w:num>
  <w:num w:numId="9">
    <w:abstractNumId w:val="15"/>
  </w:num>
  <w:num w:numId="10">
    <w:abstractNumId w:val="20"/>
  </w:num>
  <w:num w:numId="11">
    <w:abstractNumId w:val="23"/>
  </w:num>
  <w:num w:numId="12">
    <w:abstractNumId w:val="13"/>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 w:ilvl="0">
        <w:start w:val="1"/>
        <w:numFmt w:val="decimal"/>
        <w:lvlRestart w:val="0"/>
        <w:lvlText w:val="%1"/>
        <w:lvlJc w:val="left"/>
        <w:pPr>
          <w:tabs>
            <w:tab w:val="num" w:pos="510"/>
          </w:tabs>
          <w:ind w:left="510" w:hanging="51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25">
    <w:abstractNumId w:val="14"/>
  </w:num>
  <w:num w:numId="26">
    <w:abstractNumId w:val="7"/>
  </w:num>
  <w:num w:numId="27">
    <w:abstractNumId w:val="19"/>
  </w:num>
  <w:num w:numId="28">
    <w:abstractNumId w:val="22"/>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245AF"/>
    <w:rsid w:val="00030F5C"/>
    <w:rsid w:val="000369FA"/>
    <w:rsid w:val="00042E48"/>
    <w:rsid w:val="0004754A"/>
    <w:rsid w:val="00053B55"/>
    <w:rsid w:val="00055E5F"/>
    <w:rsid w:val="00055E64"/>
    <w:rsid w:val="00066D6F"/>
    <w:rsid w:val="00080512"/>
    <w:rsid w:val="00084901"/>
    <w:rsid w:val="00085956"/>
    <w:rsid w:val="000921A6"/>
    <w:rsid w:val="000B5D5D"/>
    <w:rsid w:val="000B656E"/>
    <w:rsid w:val="000C5FE2"/>
    <w:rsid w:val="000D3C82"/>
    <w:rsid w:val="000D68B7"/>
    <w:rsid w:val="000D6C53"/>
    <w:rsid w:val="000D75E6"/>
    <w:rsid w:val="000E1715"/>
    <w:rsid w:val="000E2FAB"/>
    <w:rsid w:val="000F2627"/>
    <w:rsid w:val="000F2B61"/>
    <w:rsid w:val="000F7986"/>
    <w:rsid w:val="000F7CB2"/>
    <w:rsid w:val="000F7E89"/>
    <w:rsid w:val="00116131"/>
    <w:rsid w:val="001163BC"/>
    <w:rsid w:val="001220C3"/>
    <w:rsid w:val="00126332"/>
    <w:rsid w:val="00127085"/>
    <w:rsid w:val="00127086"/>
    <w:rsid w:val="00127E17"/>
    <w:rsid w:val="00151657"/>
    <w:rsid w:val="00151E27"/>
    <w:rsid w:val="00153E68"/>
    <w:rsid w:val="0016728A"/>
    <w:rsid w:val="00181100"/>
    <w:rsid w:val="00183A8A"/>
    <w:rsid w:val="00190628"/>
    <w:rsid w:val="00191AAD"/>
    <w:rsid w:val="00191AD8"/>
    <w:rsid w:val="0019563F"/>
    <w:rsid w:val="001963AF"/>
    <w:rsid w:val="001A0293"/>
    <w:rsid w:val="001A6A5C"/>
    <w:rsid w:val="001B2D67"/>
    <w:rsid w:val="001B541A"/>
    <w:rsid w:val="001C0446"/>
    <w:rsid w:val="001C1750"/>
    <w:rsid w:val="001D604B"/>
    <w:rsid w:val="001F0D75"/>
    <w:rsid w:val="001F0D99"/>
    <w:rsid w:val="00214827"/>
    <w:rsid w:val="00214DE6"/>
    <w:rsid w:val="002177F1"/>
    <w:rsid w:val="002276CB"/>
    <w:rsid w:val="00241B94"/>
    <w:rsid w:val="0024380D"/>
    <w:rsid w:val="00250E5A"/>
    <w:rsid w:val="00254B06"/>
    <w:rsid w:val="002779CC"/>
    <w:rsid w:val="0028539C"/>
    <w:rsid w:val="002909C4"/>
    <w:rsid w:val="002B2DDB"/>
    <w:rsid w:val="002C7AE0"/>
    <w:rsid w:val="002D554C"/>
    <w:rsid w:val="002D5858"/>
    <w:rsid w:val="002F08C7"/>
    <w:rsid w:val="00301CB2"/>
    <w:rsid w:val="003126C9"/>
    <w:rsid w:val="00334A78"/>
    <w:rsid w:val="00335622"/>
    <w:rsid w:val="003363CC"/>
    <w:rsid w:val="00346078"/>
    <w:rsid w:val="0034637D"/>
    <w:rsid w:val="003518EF"/>
    <w:rsid w:val="0035275D"/>
    <w:rsid w:val="00354EC7"/>
    <w:rsid w:val="00362414"/>
    <w:rsid w:val="0036457F"/>
    <w:rsid w:val="0037416E"/>
    <w:rsid w:val="0037613D"/>
    <w:rsid w:val="00380784"/>
    <w:rsid w:val="00386EDA"/>
    <w:rsid w:val="0039110F"/>
    <w:rsid w:val="003A4857"/>
    <w:rsid w:val="003A6419"/>
    <w:rsid w:val="003B0006"/>
    <w:rsid w:val="003B16D2"/>
    <w:rsid w:val="003B4B11"/>
    <w:rsid w:val="003D22D1"/>
    <w:rsid w:val="003F2996"/>
    <w:rsid w:val="00426356"/>
    <w:rsid w:val="00427213"/>
    <w:rsid w:val="00440D74"/>
    <w:rsid w:val="00445A1A"/>
    <w:rsid w:val="00450C44"/>
    <w:rsid w:val="00451CD8"/>
    <w:rsid w:val="004609B8"/>
    <w:rsid w:val="00462763"/>
    <w:rsid w:val="0046323E"/>
    <w:rsid w:val="00467FE2"/>
    <w:rsid w:val="004707FE"/>
    <w:rsid w:val="004734A1"/>
    <w:rsid w:val="0048627D"/>
    <w:rsid w:val="00486BDF"/>
    <w:rsid w:val="004951FC"/>
    <w:rsid w:val="00497015"/>
    <w:rsid w:val="004A5502"/>
    <w:rsid w:val="004C00DD"/>
    <w:rsid w:val="004C2206"/>
    <w:rsid w:val="004C33FD"/>
    <w:rsid w:val="004C437C"/>
    <w:rsid w:val="004D3AE5"/>
    <w:rsid w:val="004E27A9"/>
    <w:rsid w:val="004F347F"/>
    <w:rsid w:val="00503BBE"/>
    <w:rsid w:val="00504E55"/>
    <w:rsid w:val="005149BD"/>
    <w:rsid w:val="00526BA1"/>
    <w:rsid w:val="00532742"/>
    <w:rsid w:val="005412DC"/>
    <w:rsid w:val="00541B22"/>
    <w:rsid w:val="00543743"/>
    <w:rsid w:val="00543B00"/>
    <w:rsid w:val="0054650C"/>
    <w:rsid w:val="00561A7A"/>
    <w:rsid w:val="00564E53"/>
    <w:rsid w:val="00580167"/>
    <w:rsid w:val="00581079"/>
    <w:rsid w:val="00585E95"/>
    <w:rsid w:val="005A226E"/>
    <w:rsid w:val="005A4C3A"/>
    <w:rsid w:val="005A6455"/>
    <w:rsid w:val="005B259B"/>
    <w:rsid w:val="005B6B63"/>
    <w:rsid w:val="005B799C"/>
    <w:rsid w:val="005C0002"/>
    <w:rsid w:val="005C300C"/>
    <w:rsid w:val="005C6157"/>
    <w:rsid w:val="005D783A"/>
    <w:rsid w:val="005F0535"/>
    <w:rsid w:val="005F0E58"/>
    <w:rsid w:val="005F18CA"/>
    <w:rsid w:val="005F191E"/>
    <w:rsid w:val="00600772"/>
    <w:rsid w:val="0060323D"/>
    <w:rsid w:val="00612845"/>
    <w:rsid w:val="00634651"/>
    <w:rsid w:val="006437F3"/>
    <w:rsid w:val="00643B6B"/>
    <w:rsid w:val="006517FF"/>
    <w:rsid w:val="0065776D"/>
    <w:rsid w:val="00661216"/>
    <w:rsid w:val="00667874"/>
    <w:rsid w:val="00672ACD"/>
    <w:rsid w:val="006735C2"/>
    <w:rsid w:val="0067431E"/>
    <w:rsid w:val="00677F3C"/>
    <w:rsid w:val="00681291"/>
    <w:rsid w:val="006868B9"/>
    <w:rsid w:val="00693549"/>
    <w:rsid w:val="00694D36"/>
    <w:rsid w:val="006A0A14"/>
    <w:rsid w:val="006C06A2"/>
    <w:rsid w:val="006C73D5"/>
    <w:rsid w:val="006E7349"/>
    <w:rsid w:val="006F77BC"/>
    <w:rsid w:val="00710CB9"/>
    <w:rsid w:val="00750606"/>
    <w:rsid w:val="00751572"/>
    <w:rsid w:val="0076281C"/>
    <w:rsid w:val="00764EF6"/>
    <w:rsid w:val="007651C6"/>
    <w:rsid w:val="00767D0D"/>
    <w:rsid w:val="007B5F9A"/>
    <w:rsid w:val="007C234C"/>
    <w:rsid w:val="007C2623"/>
    <w:rsid w:val="007D5040"/>
    <w:rsid w:val="007D6712"/>
    <w:rsid w:val="007E32CB"/>
    <w:rsid w:val="007E3909"/>
    <w:rsid w:val="00817CCC"/>
    <w:rsid w:val="0082322E"/>
    <w:rsid w:val="008258F5"/>
    <w:rsid w:val="00840330"/>
    <w:rsid w:val="00845F81"/>
    <w:rsid w:val="008468BA"/>
    <w:rsid w:val="00852810"/>
    <w:rsid w:val="00854C84"/>
    <w:rsid w:val="00864C9E"/>
    <w:rsid w:val="00864F21"/>
    <w:rsid w:val="0087712B"/>
    <w:rsid w:val="00880F74"/>
    <w:rsid w:val="00884F59"/>
    <w:rsid w:val="0089534E"/>
    <w:rsid w:val="008A157B"/>
    <w:rsid w:val="008A23A1"/>
    <w:rsid w:val="008A3C5F"/>
    <w:rsid w:val="008A4FDE"/>
    <w:rsid w:val="008B1324"/>
    <w:rsid w:val="008C0875"/>
    <w:rsid w:val="008C2325"/>
    <w:rsid w:val="008C4282"/>
    <w:rsid w:val="008E05D9"/>
    <w:rsid w:val="008E2CEB"/>
    <w:rsid w:val="008F1625"/>
    <w:rsid w:val="008F1D52"/>
    <w:rsid w:val="008F31AE"/>
    <w:rsid w:val="008F7845"/>
    <w:rsid w:val="00914CDA"/>
    <w:rsid w:val="00925A4D"/>
    <w:rsid w:val="00927335"/>
    <w:rsid w:val="00934A6B"/>
    <w:rsid w:val="009416E3"/>
    <w:rsid w:val="009576CC"/>
    <w:rsid w:val="009578F4"/>
    <w:rsid w:val="00964EA6"/>
    <w:rsid w:val="00967114"/>
    <w:rsid w:val="00970DED"/>
    <w:rsid w:val="00972803"/>
    <w:rsid w:val="00974E57"/>
    <w:rsid w:val="00976E65"/>
    <w:rsid w:val="00982765"/>
    <w:rsid w:val="009843B6"/>
    <w:rsid w:val="00986109"/>
    <w:rsid w:val="00987353"/>
    <w:rsid w:val="009951BB"/>
    <w:rsid w:val="0099628C"/>
    <w:rsid w:val="009970A9"/>
    <w:rsid w:val="009A7268"/>
    <w:rsid w:val="009B6FA8"/>
    <w:rsid w:val="009C0A08"/>
    <w:rsid w:val="009C335D"/>
    <w:rsid w:val="009C4C27"/>
    <w:rsid w:val="009C6702"/>
    <w:rsid w:val="009C7811"/>
    <w:rsid w:val="009D285C"/>
    <w:rsid w:val="009D498C"/>
    <w:rsid w:val="009E3CFF"/>
    <w:rsid w:val="009E5515"/>
    <w:rsid w:val="009F110A"/>
    <w:rsid w:val="009F1C66"/>
    <w:rsid w:val="009F3192"/>
    <w:rsid w:val="009F4534"/>
    <w:rsid w:val="009F47E9"/>
    <w:rsid w:val="00A00A21"/>
    <w:rsid w:val="00A02AD3"/>
    <w:rsid w:val="00A1366F"/>
    <w:rsid w:val="00A1473F"/>
    <w:rsid w:val="00A21DE8"/>
    <w:rsid w:val="00A2242F"/>
    <w:rsid w:val="00A22DA3"/>
    <w:rsid w:val="00A23104"/>
    <w:rsid w:val="00A23B40"/>
    <w:rsid w:val="00A37D9C"/>
    <w:rsid w:val="00A45B92"/>
    <w:rsid w:val="00A52150"/>
    <w:rsid w:val="00A65370"/>
    <w:rsid w:val="00A673B7"/>
    <w:rsid w:val="00A730A0"/>
    <w:rsid w:val="00A74B63"/>
    <w:rsid w:val="00A77411"/>
    <w:rsid w:val="00AA01CC"/>
    <w:rsid w:val="00AA055D"/>
    <w:rsid w:val="00AA20F1"/>
    <w:rsid w:val="00AA68D5"/>
    <w:rsid w:val="00AC30F3"/>
    <w:rsid w:val="00AD1317"/>
    <w:rsid w:val="00AD6D59"/>
    <w:rsid w:val="00AE08CB"/>
    <w:rsid w:val="00AF57A5"/>
    <w:rsid w:val="00AF659F"/>
    <w:rsid w:val="00B011B1"/>
    <w:rsid w:val="00B055A9"/>
    <w:rsid w:val="00B110F9"/>
    <w:rsid w:val="00B170CC"/>
    <w:rsid w:val="00B2095E"/>
    <w:rsid w:val="00B21768"/>
    <w:rsid w:val="00B24026"/>
    <w:rsid w:val="00B3216C"/>
    <w:rsid w:val="00B32B0E"/>
    <w:rsid w:val="00B4092B"/>
    <w:rsid w:val="00B47D26"/>
    <w:rsid w:val="00B5487A"/>
    <w:rsid w:val="00B54BCC"/>
    <w:rsid w:val="00B54FB5"/>
    <w:rsid w:val="00B67AE0"/>
    <w:rsid w:val="00B71B53"/>
    <w:rsid w:val="00B81B0E"/>
    <w:rsid w:val="00B91E8A"/>
    <w:rsid w:val="00BA307F"/>
    <w:rsid w:val="00BA628F"/>
    <w:rsid w:val="00BA6CF5"/>
    <w:rsid w:val="00BB3879"/>
    <w:rsid w:val="00BC3325"/>
    <w:rsid w:val="00BC7D41"/>
    <w:rsid w:val="00BD3CC9"/>
    <w:rsid w:val="00BE65B5"/>
    <w:rsid w:val="00BF5D29"/>
    <w:rsid w:val="00C032DC"/>
    <w:rsid w:val="00C044DA"/>
    <w:rsid w:val="00C20E72"/>
    <w:rsid w:val="00C220C6"/>
    <w:rsid w:val="00C330D4"/>
    <w:rsid w:val="00C42E30"/>
    <w:rsid w:val="00C4554D"/>
    <w:rsid w:val="00C50CBA"/>
    <w:rsid w:val="00C5403C"/>
    <w:rsid w:val="00C57871"/>
    <w:rsid w:val="00C60F1A"/>
    <w:rsid w:val="00C62831"/>
    <w:rsid w:val="00C6292D"/>
    <w:rsid w:val="00C653A8"/>
    <w:rsid w:val="00C72885"/>
    <w:rsid w:val="00C72F8C"/>
    <w:rsid w:val="00C92B4E"/>
    <w:rsid w:val="00C97713"/>
    <w:rsid w:val="00CA0E00"/>
    <w:rsid w:val="00CA197A"/>
    <w:rsid w:val="00CA2D32"/>
    <w:rsid w:val="00CA43AA"/>
    <w:rsid w:val="00CA54E5"/>
    <w:rsid w:val="00CA7EE5"/>
    <w:rsid w:val="00CB00A3"/>
    <w:rsid w:val="00CB073A"/>
    <w:rsid w:val="00CB3C11"/>
    <w:rsid w:val="00CC0454"/>
    <w:rsid w:val="00CC2416"/>
    <w:rsid w:val="00CC4573"/>
    <w:rsid w:val="00CC50A5"/>
    <w:rsid w:val="00CD2B70"/>
    <w:rsid w:val="00CD5551"/>
    <w:rsid w:val="00CE37D0"/>
    <w:rsid w:val="00CF01AB"/>
    <w:rsid w:val="00CF6402"/>
    <w:rsid w:val="00D02D06"/>
    <w:rsid w:val="00D07DFF"/>
    <w:rsid w:val="00D301C2"/>
    <w:rsid w:val="00D316EC"/>
    <w:rsid w:val="00D31B0A"/>
    <w:rsid w:val="00D616FB"/>
    <w:rsid w:val="00D745C1"/>
    <w:rsid w:val="00D86807"/>
    <w:rsid w:val="00D91068"/>
    <w:rsid w:val="00D93787"/>
    <w:rsid w:val="00D94EAE"/>
    <w:rsid w:val="00D96A86"/>
    <w:rsid w:val="00DA4079"/>
    <w:rsid w:val="00DC55D8"/>
    <w:rsid w:val="00DC705B"/>
    <w:rsid w:val="00DD5E03"/>
    <w:rsid w:val="00DD70B9"/>
    <w:rsid w:val="00DE10C9"/>
    <w:rsid w:val="00DE4870"/>
    <w:rsid w:val="00DE6E72"/>
    <w:rsid w:val="00E000C1"/>
    <w:rsid w:val="00E00681"/>
    <w:rsid w:val="00E05966"/>
    <w:rsid w:val="00E07BFB"/>
    <w:rsid w:val="00E12D88"/>
    <w:rsid w:val="00E13FCF"/>
    <w:rsid w:val="00E178EC"/>
    <w:rsid w:val="00E23841"/>
    <w:rsid w:val="00E266CF"/>
    <w:rsid w:val="00E32292"/>
    <w:rsid w:val="00E43C26"/>
    <w:rsid w:val="00E5143D"/>
    <w:rsid w:val="00E644CB"/>
    <w:rsid w:val="00E67307"/>
    <w:rsid w:val="00E71C76"/>
    <w:rsid w:val="00E728B8"/>
    <w:rsid w:val="00E75CB0"/>
    <w:rsid w:val="00E82392"/>
    <w:rsid w:val="00E84D1E"/>
    <w:rsid w:val="00E850E3"/>
    <w:rsid w:val="00E900F6"/>
    <w:rsid w:val="00EA7570"/>
    <w:rsid w:val="00EB2594"/>
    <w:rsid w:val="00EB7AC6"/>
    <w:rsid w:val="00EB7C9E"/>
    <w:rsid w:val="00EC2F6D"/>
    <w:rsid w:val="00ED3482"/>
    <w:rsid w:val="00EE1A48"/>
    <w:rsid w:val="00EE1B16"/>
    <w:rsid w:val="00EF1CDD"/>
    <w:rsid w:val="00F03DB4"/>
    <w:rsid w:val="00F07219"/>
    <w:rsid w:val="00F128D8"/>
    <w:rsid w:val="00F15B77"/>
    <w:rsid w:val="00F317B0"/>
    <w:rsid w:val="00F421FD"/>
    <w:rsid w:val="00F43BE9"/>
    <w:rsid w:val="00F7036A"/>
    <w:rsid w:val="00F74A5C"/>
    <w:rsid w:val="00F812C3"/>
    <w:rsid w:val="00F82B93"/>
    <w:rsid w:val="00F85264"/>
    <w:rsid w:val="00F93FCA"/>
    <w:rsid w:val="00F96AF3"/>
    <w:rsid w:val="00FA63F1"/>
    <w:rsid w:val="00FB0F87"/>
    <w:rsid w:val="00FB3C01"/>
    <w:rsid w:val="00FD0F3F"/>
    <w:rsid w:val="00FE3E69"/>
    <w:rsid w:val="00FE71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74"/>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67874"/>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67874"/>
    <w:pPr>
      <w:numPr>
        <w:ilvl w:val="1"/>
      </w:numPr>
      <w:spacing w:after="0" w:line="255" w:lineRule="exact"/>
      <w:outlineLvl w:val="1"/>
    </w:pPr>
    <w:rPr>
      <w:bCs w:val="0"/>
      <w:iCs/>
      <w:sz w:val="21"/>
      <w:szCs w:val="28"/>
    </w:rPr>
  </w:style>
  <w:style w:type="paragraph" w:styleId="Heading3">
    <w:name w:val="heading 3"/>
    <w:basedOn w:val="Heading2"/>
    <w:next w:val="Normal"/>
    <w:qFormat/>
    <w:rsid w:val="00667874"/>
    <w:pPr>
      <w:numPr>
        <w:ilvl w:val="2"/>
      </w:numPr>
      <w:outlineLvl w:val="2"/>
    </w:pPr>
    <w:rPr>
      <w:b w:val="0"/>
      <w:bCs/>
      <w:szCs w:val="26"/>
    </w:rPr>
  </w:style>
  <w:style w:type="paragraph" w:styleId="Heading4">
    <w:name w:val="heading 4"/>
    <w:basedOn w:val="Heading3"/>
    <w:next w:val="Normal"/>
    <w:qFormat/>
    <w:rsid w:val="00667874"/>
    <w:pPr>
      <w:numPr>
        <w:ilvl w:val="3"/>
      </w:numPr>
      <w:outlineLvl w:val="3"/>
    </w:pPr>
    <w:rPr>
      <w:bCs w:val="0"/>
      <w:i/>
      <w:szCs w:val="28"/>
    </w:rPr>
  </w:style>
  <w:style w:type="paragraph" w:styleId="Heading5">
    <w:name w:val="heading 5"/>
    <w:basedOn w:val="Heading4"/>
    <w:next w:val="Normal"/>
    <w:qFormat/>
    <w:rsid w:val="00667874"/>
    <w:pPr>
      <w:numPr>
        <w:ilvl w:val="4"/>
      </w:numPr>
      <w:outlineLvl w:val="4"/>
    </w:pPr>
    <w:rPr>
      <w:bCs/>
      <w:iCs w:val="0"/>
      <w:szCs w:val="26"/>
    </w:rPr>
  </w:style>
  <w:style w:type="paragraph" w:styleId="Heading6">
    <w:name w:val="heading 6"/>
    <w:basedOn w:val="Heading1"/>
    <w:next w:val="Normal"/>
    <w:qFormat/>
    <w:rsid w:val="00667874"/>
    <w:pPr>
      <w:numPr>
        <w:ilvl w:val="5"/>
      </w:numPr>
      <w:outlineLvl w:val="5"/>
    </w:pPr>
    <w:rPr>
      <w:bCs w:val="0"/>
      <w:szCs w:val="22"/>
    </w:rPr>
  </w:style>
  <w:style w:type="paragraph" w:styleId="Heading7">
    <w:name w:val="heading 7"/>
    <w:basedOn w:val="Heading2"/>
    <w:next w:val="Normal"/>
    <w:qFormat/>
    <w:rsid w:val="00667874"/>
    <w:pPr>
      <w:numPr>
        <w:ilvl w:val="6"/>
      </w:numPr>
      <w:outlineLvl w:val="6"/>
    </w:pPr>
  </w:style>
  <w:style w:type="paragraph" w:styleId="Heading8">
    <w:name w:val="heading 8"/>
    <w:basedOn w:val="Heading3"/>
    <w:next w:val="Normal"/>
    <w:qFormat/>
    <w:rsid w:val="00667874"/>
    <w:pPr>
      <w:numPr>
        <w:ilvl w:val="7"/>
      </w:numPr>
      <w:outlineLvl w:val="7"/>
    </w:pPr>
    <w:rPr>
      <w:iCs w:val="0"/>
    </w:rPr>
  </w:style>
  <w:style w:type="paragraph" w:styleId="Heading9">
    <w:name w:val="heading 9"/>
    <w:basedOn w:val="Heading4"/>
    <w:next w:val="Normal"/>
    <w:qFormat/>
    <w:rsid w:val="00667874"/>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7874"/>
    <w:pPr>
      <w:tabs>
        <w:tab w:val="center" w:pos="4153"/>
        <w:tab w:val="right" w:pos="8306"/>
      </w:tabs>
    </w:pPr>
  </w:style>
  <w:style w:type="paragraph" w:styleId="Footer">
    <w:name w:val="footer"/>
    <w:basedOn w:val="Normal"/>
    <w:link w:val="FooterChar"/>
    <w:rsid w:val="00667874"/>
    <w:pPr>
      <w:tabs>
        <w:tab w:val="center" w:pos="4153"/>
        <w:tab w:val="right" w:pos="8306"/>
      </w:tabs>
    </w:pPr>
  </w:style>
  <w:style w:type="paragraph" w:customStyle="1" w:styleId="Huisstijl-Sjabloonnaam">
    <w:name w:val="Huisstijl-Sjabloonnaam"/>
    <w:basedOn w:val="Huisstijl-Naw"/>
    <w:rsid w:val="00667874"/>
    <w:pPr>
      <w:spacing w:before="255" w:after="255" w:line="255" w:lineRule="exact"/>
      <w:jc w:val="left"/>
    </w:pPr>
    <w:rPr>
      <w:b/>
      <w:sz w:val="36"/>
    </w:rPr>
  </w:style>
  <w:style w:type="paragraph" w:customStyle="1" w:styleId="Huisstijl-Adres">
    <w:name w:val="Huisstijl-Adres"/>
    <w:basedOn w:val="Huisstijl-Naw"/>
    <w:rsid w:val="00667874"/>
  </w:style>
  <w:style w:type="paragraph" w:styleId="ListBullet">
    <w:name w:val="List Bullet"/>
    <w:basedOn w:val="Normal"/>
    <w:rsid w:val="00667874"/>
    <w:pPr>
      <w:numPr>
        <w:numId w:val="13"/>
      </w:numPr>
    </w:pPr>
  </w:style>
  <w:style w:type="paragraph" w:customStyle="1" w:styleId="Huisstijl-Naw">
    <w:name w:val="Huisstijl-Naw"/>
    <w:basedOn w:val="Normal"/>
    <w:rsid w:val="00667874"/>
    <w:rPr>
      <w:noProof/>
    </w:rPr>
  </w:style>
  <w:style w:type="paragraph" w:customStyle="1" w:styleId="Huisstijl-Kopje">
    <w:name w:val="Huisstijl-Kopje"/>
    <w:basedOn w:val="Huisstijl-Naw"/>
    <w:rsid w:val="00667874"/>
    <w:rPr>
      <w:b/>
      <w:sz w:val="17"/>
    </w:rPr>
  </w:style>
  <w:style w:type="paragraph" w:customStyle="1" w:styleId="Huisstijl-Gegeven">
    <w:name w:val="Huisstijl-Gegeven"/>
    <w:basedOn w:val="Huisstijl-Naw"/>
    <w:rsid w:val="00667874"/>
    <w:pPr>
      <w:jc w:val="left"/>
    </w:pPr>
  </w:style>
  <w:style w:type="paragraph" w:styleId="ListBullet2">
    <w:name w:val="List Bullet 2"/>
    <w:basedOn w:val="ListBullet"/>
    <w:rsid w:val="00667874"/>
    <w:pPr>
      <w:numPr>
        <w:ilvl w:val="1"/>
      </w:numPr>
    </w:pPr>
  </w:style>
  <w:style w:type="paragraph" w:customStyle="1" w:styleId="Huisstijl-Voettekst">
    <w:name w:val="Huisstijl-Voettekst"/>
    <w:basedOn w:val="Huisstijl-Naw"/>
    <w:rsid w:val="00667874"/>
    <w:rPr>
      <w:sz w:val="17"/>
    </w:rPr>
  </w:style>
  <w:style w:type="paragraph" w:customStyle="1" w:styleId="Kop1zondernummer">
    <w:name w:val="Kop 1 zonder nummer"/>
    <w:basedOn w:val="Heading1"/>
    <w:next w:val="Normal"/>
    <w:rsid w:val="00667874"/>
    <w:pPr>
      <w:numPr>
        <w:numId w:val="0"/>
      </w:numPr>
    </w:pPr>
  </w:style>
  <w:style w:type="paragraph" w:customStyle="1" w:styleId="Kop2zondernummer">
    <w:name w:val="Kop 2 zonder nummer"/>
    <w:basedOn w:val="Heading2"/>
    <w:next w:val="Normal"/>
    <w:rsid w:val="00667874"/>
    <w:pPr>
      <w:numPr>
        <w:ilvl w:val="0"/>
        <w:numId w:val="0"/>
      </w:numPr>
    </w:pPr>
  </w:style>
  <w:style w:type="paragraph" w:customStyle="1" w:styleId="Kop3zondernummer">
    <w:name w:val="Kop 3 zonder nummer"/>
    <w:basedOn w:val="Heading3"/>
    <w:next w:val="Normal"/>
    <w:rsid w:val="00667874"/>
    <w:pPr>
      <w:numPr>
        <w:ilvl w:val="0"/>
        <w:numId w:val="0"/>
      </w:numPr>
    </w:pPr>
  </w:style>
  <w:style w:type="paragraph" w:customStyle="1" w:styleId="Huisstijl-Titel">
    <w:name w:val="Huisstijl-Titel"/>
    <w:basedOn w:val="Huisstijl-Naw"/>
    <w:rsid w:val="00667874"/>
    <w:pPr>
      <w:spacing w:line="510" w:lineRule="atLeast"/>
      <w:jc w:val="left"/>
    </w:pPr>
    <w:rPr>
      <w:b/>
      <w:sz w:val="36"/>
    </w:rPr>
  </w:style>
  <w:style w:type="paragraph" w:customStyle="1" w:styleId="Kop4zondernummer">
    <w:name w:val="Kop 4 zonder nummer"/>
    <w:basedOn w:val="Heading4"/>
    <w:next w:val="Normal"/>
    <w:rsid w:val="00667874"/>
    <w:pPr>
      <w:numPr>
        <w:ilvl w:val="0"/>
        <w:numId w:val="0"/>
      </w:numPr>
    </w:pPr>
  </w:style>
  <w:style w:type="paragraph" w:styleId="TOC1">
    <w:name w:val="toc 1"/>
    <w:basedOn w:val="Normal"/>
    <w:next w:val="Normal"/>
    <w:uiPriority w:val="39"/>
    <w:rsid w:val="00667874"/>
    <w:pPr>
      <w:tabs>
        <w:tab w:val="right" w:pos="8419"/>
      </w:tabs>
      <w:spacing w:before="255"/>
      <w:ind w:hanging="255"/>
      <w:jc w:val="left"/>
    </w:pPr>
    <w:rPr>
      <w:b/>
    </w:rPr>
  </w:style>
  <w:style w:type="paragraph" w:styleId="TOC2">
    <w:name w:val="toc 2"/>
    <w:basedOn w:val="Normal"/>
    <w:next w:val="Normal"/>
    <w:uiPriority w:val="39"/>
    <w:rsid w:val="00667874"/>
    <w:pPr>
      <w:tabs>
        <w:tab w:val="right" w:pos="8419"/>
      </w:tabs>
      <w:ind w:left="510" w:hanging="510"/>
      <w:jc w:val="left"/>
    </w:pPr>
  </w:style>
  <w:style w:type="paragraph" w:styleId="TOC3">
    <w:name w:val="toc 3"/>
    <w:basedOn w:val="Normal"/>
    <w:next w:val="Normal"/>
    <w:uiPriority w:val="39"/>
    <w:rsid w:val="00667874"/>
    <w:pPr>
      <w:tabs>
        <w:tab w:val="right" w:pos="8419"/>
      </w:tabs>
      <w:ind w:left="1276" w:hanging="765"/>
      <w:jc w:val="left"/>
    </w:pPr>
  </w:style>
  <w:style w:type="paragraph" w:customStyle="1" w:styleId="Huisstijl-Koptekst">
    <w:name w:val="Huisstijl-Koptekst"/>
    <w:basedOn w:val="Huisstijl-Naw"/>
    <w:rsid w:val="00667874"/>
    <w:rPr>
      <w:i/>
      <w:sz w:val="17"/>
    </w:rPr>
  </w:style>
  <w:style w:type="paragraph" w:customStyle="1" w:styleId="Huisstijl-Pagina">
    <w:name w:val="Huisstijl-Pagina"/>
    <w:basedOn w:val="Huisstijl-Gegeven"/>
    <w:rsid w:val="00667874"/>
    <w:pPr>
      <w:jc w:val="right"/>
    </w:pPr>
    <w:rPr>
      <w:sz w:val="17"/>
    </w:rPr>
  </w:style>
  <w:style w:type="character" w:styleId="PageNumber">
    <w:name w:val="page number"/>
    <w:basedOn w:val="DefaultParagraphFont"/>
    <w:rsid w:val="00667874"/>
  </w:style>
  <w:style w:type="paragraph" w:customStyle="1" w:styleId="Huisstijl-Subtitel">
    <w:name w:val="Huisstijl-Subtitel"/>
    <w:basedOn w:val="Huisstijl-Naw"/>
    <w:rsid w:val="00667874"/>
    <w:pPr>
      <w:jc w:val="left"/>
    </w:pPr>
    <w:rPr>
      <w:b/>
    </w:rPr>
  </w:style>
  <w:style w:type="table" w:customStyle="1" w:styleId="dTable">
    <w:name w:val="d_Table"/>
    <w:basedOn w:val="TableGrid"/>
    <w:rsid w:val="00667874"/>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67874"/>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67874"/>
    <w:pPr>
      <w:tabs>
        <w:tab w:val="right" w:pos="8419"/>
      </w:tabs>
      <w:spacing w:before="255"/>
      <w:ind w:hanging="255"/>
      <w:jc w:val="left"/>
    </w:pPr>
    <w:rPr>
      <w:b/>
    </w:rPr>
  </w:style>
  <w:style w:type="paragraph" w:styleId="TOC7">
    <w:name w:val="toc 7"/>
    <w:basedOn w:val="Normal"/>
    <w:next w:val="Normal"/>
    <w:semiHidden/>
    <w:rsid w:val="00667874"/>
    <w:pPr>
      <w:tabs>
        <w:tab w:val="right" w:pos="8419"/>
      </w:tabs>
      <w:ind w:left="510" w:hanging="510"/>
      <w:jc w:val="left"/>
    </w:pPr>
  </w:style>
  <w:style w:type="paragraph" w:styleId="TOC8">
    <w:name w:val="toc 8"/>
    <w:basedOn w:val="Normal"/>
    <w:next w:val="Normal"/>
    <w:semiHidden/>
    <w:rsid w:val="00667874"/>
    <w:pPr>
      <w:tabs>
        <w:tab w:val="right" w:pos="8419"/>
      </w:tabs>
      <w:ind w:left="1276" w:hanging="765"/>
      <w:jc w:val="left"/>
    </w:pPr>
  </w:style>
  <w:style w:type="paragraph" w:styleId="Caption">
    <w:name w:val="caption"/>
    <w:basedOn w:val="Normal"/>
    <w:next w:val="Normal"/>
    <w:qFormat/>
    <w:rsid w:val="00667874"/>
    <w:pPr>
      <w:tabs>
        <w:tab w:val="left" w:pos="907"/>
      </w:tabs>
      <w:ind w:left="567" w:hanging="567"/>
      <w:jc w:val="left"/>
    </w:pPr>
    <w:rPr>
      <w:bCs/>
      <w:i/>
      <w:sz w:val="17"/>
      <w:szCs w:val="20"/>
    </w:rPr>
  </w:style>
  <w:style w:type="paragraph" w:styleId="FootnoteText">
    <w:name w:val="footnote text"/>
    <w:basedOn w:val="Normal"/>
    <w:next w:val="FootnoteTextnormal"/>
    <w:rsid w:val="00667874"/>
    <w:pPr>
      <w:ind w:hanging="340"/>
      <w:jc w:val="left"/>
    </w:pPr>
    <w:rPr>
      <w:i/>
      <w:sz w:val="17"/>
      <w:szCs w:val="20"/>
    </w:rPr>
  </w:style>
  <w:style w:type="paragraph" w:customStyle="1" w:styleId="HeadNoTOC">
    <w:name w:val="HeadNoTOC"/>
    <w:basedOn w:val="Normal"/>
    <w:next w:val="Normal"/>
    <w:rsid w:val="00667874"/>
    <w:pPr>
      <w:spacing w:before="255" w:after="510"/>
      <w:jc w:val="left"/>
    </w:pPr>
    <w:rPr>
      <w:b/>
      <w:sz w:val="30"/>
    </w:rPr>
  </w:style>
  <w:style w:type="paragraph" w:customStyle="1" w:styleId="ListofReferences">
    <w:name w:val="List of References"/>
    <w:basedOn w:val="Normal"/>
    <w:next w:val="Normal"/>
    <w:rsid w:val="00667874"/>
    <w:pPr>
      <w:spacing w:after="255"/>
      <w:ind w:left="765" w:hanging="765"/>
    </w:pPr>
  </w:style>
  <w:style w:type="paragraph" w:customStyle="1" w:styleId="Heading10">
    <w:name w:val="Heading 10"/>
    <w:basedOn w:val="Heading6"/>
    <w:next w:val="Normal"/>
    <w:rsid w:val="00667874"/>
    <w:pPr>
      <w:numPr>
        <w:ilvl w:val="0"/>
        <w:numId w:val="0"/>
      </w:numPr>
    </w:pPr>
  </w:style>
  <w:style w:type="paragraph" w:customStyle="1" w:styleId="FootnoteTextnormal">
    <w:name w:val="Footnote Text normal"/>
    <w:basedOn w:val="FootnoteText"/>
    <w:rsid w:val="00667874"/>
    <w:pPr>
      <w:ind w:firstLine="0"/>
    </w:pPr>
  </w:style>
  <w:style w:type="paragraph" w:styleId="ListBullet3">
    <w:name w:val="List Bullet 3"/>
    <w:basedOn w:val="ListNumber2"/>
    <w:rsid w:val="00667874"/>
    <w:pPr>
      <w:numPr>
        <w:ilvl w:val="2"/>
        <w:numId w:val="13"/>
      </w:numPr>
    </w:pPr>
  </w:style>
  <w:style w:type="paragraph" w:styleId="ListBullet4">
    <w:name w:val="List Bullet 4"/>
    <w:basedOn w:val="Normal"/>
    <w:rsid w:val="00667874"/>
    <w:pPr>
      <w:numPr>
        <w:ilvl w:val="3"/>
        <w:numId w:val="8"/>
      </w:numPr>
    </w:pPr>
  </w:style>
  <w:style w:type="paragraph" w:styleId="ListBullet5">
    <w:name w:val="List Bullet 5"/>
    <w:basedOn w:val="Normal"/>
    <w:rsid w:val="00667874"/>
    <w:pPr>
      <w:numPr>
        <w:ilvl w:val="4"/>
        <w:numId w:val="8"/>
      </w:numPr>
    </w:pPr>
  </w:style>
  <w:style w:type="paragraph" w:customStyle="1" w:styleId="dTableBodytext">
    <w:name w:val="d_Table_Body_text"/>
    <w:basedOn w:val="BodyText"/>
    <w:next w:val="BodyText"/>
    <w:rsid w:val="00667874"/>
    <w:pPr>
      <w:spacing w:after="0"/>
      <w:jc w:val="left"/>
    </w:pPr>
    <w:rPr>
      <w:sz w:val="18"/>
    </w:rPr>
  </w:style>
  <w:style w:type="paragraph" w:styleId="ListNumber2">
    <w:name w:val="List Number 2"/>
    <w:basedOn w:val="Normal"/>
    <w:rsid w:val="00667874"/>
    <w:pPr>
      <w:numPr>
        <w:ilvl w:val="1"/>
        <w:numId w:val="17"/>
      </w:numPr>
    </w:pPr>
  </w:style>
  <w:style w:type="paragraph" w:styleId="TableofFigures">
    <w:name w:val="table of figures"/>
    <w:basedOn w:val="Normal"/>
    <w:next w:val="Normal"/>
    <w:rsid w:val="00667874"/>
    <w:pPr>
      <w:spacing w:after="120"/>
      <w:ind w:left="1276" w:hanging="1276"/>
    </w:pPr>
  </w:style>
  <w:style w:type="paragraph" w:styleId="BodyText">
    <w:name w:val="Body Text"/>
    <w:aliases w:val="Body Textn,Body Text Char1 Char"/>
    <w:basedOn w:val="Normal"/>
    <w:link w:val="BodyTextChar"/>
    <w:rsid w:val="00667874"/>
    <w:pPr>
      <w:spacing w:after="120"/>
    </w:pPr>
  </w:style>
  <w:style w:type="paragraph" w:styleId="ListNumber">
    <w:name w:val="List Number"/>
    <w:basedOn w:val="Normal"/>
    <w:rsid w:val="00667874"/>
    <w:pPr>
      <w:numPr>
        <w:numId w:val="17"/>
      </w:numPr>
    </w:pPr>
  </w:style>
  <w:style w:type="paragraph" w:styleId="ListNumber3">
    <w:name w:val="List Number 3"/>
    <w:basedOn w:val="Normal"/>
    <w:rsid w:val="00667874"/>
    <w:pPr>
      <w:numPr>
        <w:ilvl w:val="2"/>
        <w:numId w:val="17"/>
      </w:numPr>
    </w:pPr>
  </w:style>
  <w:style w:type="paragraph" w:styleId="ListNumber4">
    <w:name w:val="List Number 4"/>
    <w:basedOn w:val="Normal"/>
    <w:rsid w:val="00667874"/>
    <w:pPr>
      <w:numPr>
        <w:ilvl w:val="3"/>
        <w:numId w:val="11"/>
      </w:numPr>
    </w:pPr>
  </w:style>
  <w:style w:type="paragraph" w:styleId="ListNumber5">
    <w:name w:val="List Number 5"/>
    <w:basedOn w:val="Normal"/>
    <w:rsid w:val="00667874"/>
    <w:pPr>
      <w:numPr>
        <w:ilvl w:val="4"/>
        <w:numId w:val="11"/>
      </w:numPr>
    </w:pPr>
  </w:style>
  <w:style w:type="character" w:customStyle="1" w:styleId="FooterChar">
    <w:name w:val="Footer Char"/>
    <w:link w:val="Footer"/>
    <w:rsid w:val="00667874"/>
    <w:rPr>
      <w:rFonts w:ascii="Arial" w:hAnsi="Arial" w:cs="Arial"/>
      <w:sz w:val="21"/>
      <w:szCs w:val="24"/>
      <w:lang w:eastAsia="en-US"/>
    </w:rPr>
  </w:style>
  <w:style w:type="numbering" w:customStyle="1" w:styleId="Huisstijl-LijstOpsomming">
    <w:name w:val="Huisstijl-LijstOpsomming"/>
    <w:uiPriority w:val="99"/>
    <w:rsid w:val="00667874"/>
    <w:pPr>
      <w:numPr>
        <w:numId w:val="13"/>
      </w:numPr>
    </w:pPr>
  </w:style>
  <w:style w:type="numbering" w:customStyle="1" w:styleId="Huisstijl-LijstNummering">
    <w:name w:val="Huisstijl-LijstNummering"/>
    <w:uiPriority w:val="99"/>
    <w:rsid w:val="00667874"/>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 w:type="paragraph" w:customStyle="1" w:styleId="appkop2">
    <w:name w:val="app kop2"/>
    <w:basedOn w:val="Normal"/>
    <w:rsid w:val="00A52150"/>
    <w:pPr>
      <w:numPr>
        <w:ilvl w:val="1"/>
        <w:numId w:val="30"/>
      </w:numPr>
      <w:spacing w:line="300" w:lineRule="exact"/>
    </w:pPr>
    <w:rPr>
      <w:rFonts w:ascii="Tahoma" w:hAnsi="Tahoma" w:cs="Times New Roman"/>
      <w:sz w:val="20"/>
    </w:rPr>
  </w:style>
  <w:style w:type="paragraph" w:customStyle="1" w:styleId="appkop3">
    <w:name w:val="app kop 3"/>
    <w:basedOn w:val="Normal"/>
    <w:rsid w:val="00A52150"/>
    <w:pPr>
      <w:numPr>
        <w:ilvl w:val="2"/>
        <w:numId w:val="30"/>
      </w:numPr>
      <w:spacing w:line="300" w:lineRule="exact"/>
    </w:pPr>
    <w:rPr>
      <w:rFonts w:ascii="Tahoma" w:hAnsi="Tahoma" w:cs="Times New Roman"/>
      <w:sz w:val="20"/>
    </w:rPr>
  </w:style>
  <w:style w:type="character" w:styleId="CommentReference">
    <w:name w:val="annotation reference"/>
    <w:basedOn w:val="DefaultParagraphFont"/>
    <w:rsid w:val="008A3C5F"/>
    <w:rPr>
      <w:sz w:val="16"/>
      <w:szCs w:val="16"/>
    </w:rPr>
  </w:style>
  <w:style w:type="paragraph" w:styleId="CommentText">
    <w:name w:val="annotation text"/>
    <w:basedOn w:val="Normal"/>
    <w:link w:val="CommentTextChar"/>
    <w:rsid w:val="008A3C5F"/>
    <w:pPr>
      <w:spacing w:line="240" w:lineRule="auto"/>
    </w:pPr>
    <w:rPr>
      <w:sz w:val="20"/>
      <w:szCs w:val="20"/>
    </w:rPr>
  </w:style>
  <w:style w:type="character" w:customStyle="1" w:styleId="CommentTextChar">
    <w:name w:val="Comment Text Char"/>
    <w:basedOn w:val="DefaultParagraphFont"/>
    <w:link w:val="CommentText"/>
    <w:rsid w:val="008A3C5F"/>
    <w:rPr>
      <w:rFonts w:ascii="Arial" w:hAnsi="Arial" w:cs="Arial"/>
      <w:lang w:val="en-GB" w:eastAsia="en-US"/>
    </w:rPr>
  </w:style>
  <w:style w:type="paragraph" w:styleId="CommentSubject">
    <w:name w:val="annotation subject"/>
    <w:basedOn w:val="CommentText"/>
    <w:next w:val="CommentText"/>
    <w:link w:val="CommentSubjectChar"/>
    <w:rsid w:val="008A3C5F"/>
    <w:rPr>
      <w:b/>
      <w:bCs/>
    </w:rPr>
  </w:style>
  <w:style w:type="character" w:customStyle="1" w:styleId="CommentSubjectChar">
    <w:name w:val="Comment Subject Char"/>
    <w:basedOn w:val="CommentTextChar"/>
    <w:link w:val="CommentSubject"/>
    <w:rsid w:val="008A3C5F"/>
    <w:rPr>
      <w:rFonts w:ascii="Arial" w:hAnsi="Arial" w:cs="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74"/>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67874"/>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67874"/>
    <w:pPr>
      <w:numPr>
        <w:ilvl w:val="1"/>
      </w:numPr>
      <w:spacing w:after="0" w:line="255" w:lineRule="exact"/>
      <w:outlineLvl w:val="1"/>
    </w:pPr>
    <w:rPr>
      <w:bCs w:val="0"/>
      <w:iCs/>
      <w:sz w:val="21"/>
      <w:szCs w:val="28"/>
    </w:rPr>
  </w:style>
  <w:style w:type="paragraph" w:styleId="Heading3">
    <w:name w:val="heading 3"/>
    <w:basedOn w:val="Heading2"/>
    <w:next w:val="Normal"/>
    <w:qFormat/>
    <w:rsid w:val="00667874"/>
    <w:pPr>
      <w:numPr>
        <w:ilvl w:val="2"/>
      </w:numPr>
      <w:outlineLvl w:val="2"/>
    </w:pPr>
    <w:rPr>
      <w:b w:val="0"/>
      <w:bCs/>
      <w:szCs w:val="26"/>
    </w:rPr>
  </w:style>
  <w:style w:type="paragraph" w:styleId="Heading4">
    <w:name w:val="heading 4"/>
    <w:basedOn w:val="Heading3"/>
    <w:next w:val="Normal"/>
    <w:qFormat/>
    <w:rsid w:val="00667874"/>
    <w:pPr>
      <w:numPr>
        <w:ilvl w:val="3"/>
      </w:numPr>
      <w:outlineLvl w:val="3"/>
    </w:pPr>
    <w:rPr>
      <w:bCs w:val="0"/>
      <w:i/>
      <w:szCs w:val="28"/>
    </w:rPr>
  </w:style>
  <w:style w:type="paragraph" w:styleId="Heading5">
    <w:name w:val="heading 5"/>
    <w:basedOn w:val="Heading4"/>
    <w:next w:val="Normal"/>
    <w:qFormat/>
    <w:rsid w:val="00667874"/>
    <w:pPr>
      <w:numPr>
        <w:ilvl w:val="4"/>
      </w:numPr>
      <w:outlineLvl w:val="4"/>
    </w:pPr>
    <w:rPr>
      <w:bCs/>
      <w:iCs w:val="0"/>
      <w:szCs w:val="26"/>
    </w:rPr>
  </w:style>
  <w:style w:type="paragraph" w:styleId="Heading6">
    <w:name w:val="heading 6"/>
    <w:basedOn w:val="Heading1"/>
    <w:next w:val="Normal"/>
    <w:qFormat/>
    <w:rsid w:val="00667874"/>
    <w:pPr>
      <w:numPr>
        <w:ilvl w:val="5"/>
      </w:numPr>
      <w:outlineLvl w:val="5"/>
    </w:pPr>
    <w:rPr>
      <w:bCs w:val="0"/>
      <w:szCs w:val="22"/>
    </w:rPr>
  </w:style>
  <w:style w:type="paragraph" w:styleId="Heading7">
    <w:name w:val="heading 7"/>
    <w:basedOn w:val="Heading2"/>
    <w:next w:val="Normal"/>
    <w:qFormat/>
    <w:rsid w:val="00667874"/>
    <w:pPr>
      <w:numPr>
        <w:ilvl w:val="6"/>
      </w:numPr>
      <w:outlineLvl w:val="6"/>
    </w:pPr>
  </w:style>
  <w:style w:type="paragraph" w:styleId="Heading8">
    <w:name w:val="heading 8"/>
    <w:basedOn w:val="Heading3"/>
    <w:next w:val="Normal"/>
    <w:qFormat/>
    <w:rsid w:val="00667874"/>
    <w:pPr>
      <w:numPr>
        <w:ilvl w:val="7"/>
      </w:numPr>
      <w:outlineLvl w:val="7"/>
    </w:pPr>
    <w:rPr>
      <w:iCs w:val="0"/>
    </w:rPr>
  </w:style>
  <w:style w:type="paragraph" w:styleId="Heading9">
    <w:name w:val="heading 9"/>
    <w:basedOn w:val="Heading4"/>
    <w:next w:val="Normal"/>
    <w:qFormat/>
    <w:rsid w:val="00667874"/>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7874"/>
    <w:pPr>
      <w:tabs>
        <w:tab w:val="center" w:pos="4153"/>
        <w:tab w:val="right" w:pos="8306"/>
      </w:tabs>
    </w:pPr>
  </w:style>
  <w:style w:type="paragraph" w:styleId="Footer">
    <w:name w:val="footer"/>
    <w:basedOn w:val="Normal"/>
    <w:link w:val="FooterChar"/>
    <w:rsid w:val="00667874"/>
    <w:pPr>
      <w:tabs>
        <w:tab w:val="center" w:pos="4153"/>
        <w:tab w:val="right" w:pos="8306"/>
      </w:tabs>
    </w:pPr>
  </w:style>
  <w:style w:type="paragraph" w:customStyle="1" w:styleId="Huisstijl-Sjabloonnaam">
    <w:name w:val="Huisstijl-Sjabloonnaam"/>
    <w:basedOn w:val="Huisstijl-Naw"/>
    <w:rsid w:val="00667874"/>
    <w:pPr>
      <w:spacing w:before="255" w:after="255" w:line="255" w:lineRule="exact"/>
      <w:jc w:val="left"/>
    </w:pPr>
    <w:rPr>
      <w:b/>
      <w:sz w:val="36"/>
    </w:rPr>
  </w:style>
  <w:style w:type="paragraph" w:customStyle="1" w:styleId="Huisstijl-Adres">
    <w:name w:val="Huisstijl-Adres"/>
    <w:basedOn w:val="Huisstijl-Naw"/>
    <w:rsid w:val="00667874"/>
  </w:style>
  <w:style w:type="paragraph" w:styleId="ListBullet">
    <w:name w:val="List Bullet"/>
    <w:basedOn w:val="Normal"/>
    <w:rsid w:val="00667874"/>
    <w:pPr>
      <w:numPr>
        <w:numId w:val="13"/>
      </w:numPr>
    </w:pPr>
  </w:style>
  <w:style w:type="paragraph" w:customStyle="1" w:styleId="Huisstijl-Naw">
    <w:name w:val="Huisstijl-Naw"/>
    <w:basedOn w:val="Normal"/>
    <w:rsid w:val="00667874"/>
    <w:rPr>
      <w:noProof/>
    </w:rPr>
  </w:style>
  <w:style w:type="paragraph" w:customStyle="1" w:styleId="Huisstijl-Kopje">
    <w:name w:val="Huisstijl-Kopje"/>
    <w:basedOn w:val="Huisstijl-Naw"/>
    <w:rsid w:val="00667874"/>
    <w:rPr>
      <w:b/>
      <w:sz w:val="17"/>
    </w:rPr>
  </w:style>
  <w:style w:type="paragraph" w:customStyle="1" w:styleId="Huisstijl-Gegeven">
    <w:name w:val="Huisstijl-Gegeven"/>
    <w:basedOn w:val="Huisstijl-Naw"/>
    <w:rsid w:val="00667874"/>
    <w:pPr>
      <w:jc w:val="left"/>
    </w:pPr>
  </w:style>
  <w:style w:type="paragraph" w:styleId="ListBullet2">
    <w:name w:val="List Bullet 2"/>
    <w:basedOn w:val="ListBullet"/>
    <w:rsid w:val="00667874"/>
    <w:pPr>
      <w:numPr>
        <w:ilvl w:val="1"/>
      </w:numPr>
    </w:pPr>
  </w:style>
  <w:style w:type="paragraph" w:customStyle="1" w:styleId="Huisstijl-Voettekst">
    <w:name w:val="Huisstijl-Voettekst"/>
    <w:basedOn w:val="Huisstijl-Naw"/>
    <w:rsid w:val="00667874"/>
    <w:rPr>
      <w:sz w:val="17"/>
    </w:rPr>
  </w:style>
  <w:style w:type="paragraph" w:customStyle="1" w:styleId="Kop1zondernummer">
    <w:name w:val="Kop 1 zonder nummer"/>
    <w:basedOn w:val="Heading1"/>
    <w:next w:val="Normal"/>
    <w:rsid w:val="00667874"/>
    <w:pPr>
      <w:numPr>
        <w:numId w:val="0"/>
      </w:numPr>
    </w:pPr>
  </w:style>
  <w:style w:type="paragraph" w:customStyle="1" w:styleId="Kop2zondernummer">
    <w:name w:val="Kop 2 zonder nummer"/>
    <w:basedOn w:val="Heading2"/>
    <w:next w:val="Normal"/>
    <w:rsid w:val="00667874"/>
    <w:pPr>
      <w:numPr>
        <w:ilvl w:val="0"/>
        <w:numId w:val="0"/>
      </w:numPr>
    </w:pPr>
  </w:style>
  <w:style w:type="paragraph" w:customStyle="1" w:styleId="Kop3zondernummer">
    <w:name w:val="Kop 3 zonder nummer"/>
    <w:basedOn w:val="Heading3"/>
    <w:next w:val="Normal"/>
    <w:rsid w:val="00667874"/>
    <w:pPr>
      <w:numPr>
        <w:ilvl w:val="0"/>
        <w:numId w:val="0"/>
      </w:numPr>
    </w:pPr>
  </w:style>
  <w:style w:type="paragraph" w:customStyle="1" w:styleId="Huisstijl-Titel">
    <w:name w:val="Huisstijl-Titel"/>
    <w:basedOn w:val="Huisstijl-Naw"/>
    <w:rsid w:val="00667874"/>
    <w:pPr>
      <w:spacing w:line="510" w:lineRule="atLeast"/>
      <w:jc w:val="left"/>
    </w:pPr>
    <w:rPr>
      <w:b/>
      <w:sz w:val="36"/>
    </w:rPr>
  </w:style>
  <w:style w:type="paragraph" w:customStyle="1" w:styleId="Kop4zondernummer">
    <w:name w:val="Kop 4 zonder nummer"/>
    <w:basedOn w:val="Heading4"/>
    <w:next w:val="Normal"/>
    <w:rsid w:val="00667874"/>
    <w:pPr>
      <w:numPr>
        <w:ilvl w:val="0"/>
        <w:numId w:val="0"/>
      </w:numPr>
    </w:pPr>
  </w:style>
  <w:style w:type="paragraph" w:styleId="TOC1">
    <w:name w:val="toc 1"/>
    <w:basedOn w:val="Normal"/>
    <w:next w:val="Normal"/>
    <w:uiPriority w:val="39"/>
    <w:rsid w:val="00667874"/>
    <w:pPr>
      <w:tabs>
        <w:tab w:val="right" w:pos="8419"/>
      </w:tabs>
      <w:spacing w:before="255"/>
      <w:ind w:hanging="255"/>
      <w:jc w:val="left"/>
    </w:pPr>
    <w:rPr>
      <w:b/>
    </w:rPr>
  </w:style>
  <w:style w:type="paragraph" w:styleId="TOC2">
    <w:name w:val="toc 2"/>
    <w:basedOn w:val="Normal"/>
    <w:next w:val="Normal"/>
    <w:uiPriority w:val="39"/>
    <w:rsid w:val="00667874"/>
    <w:pPr>
      <w:tabs>
        <w:tab w:val="right" w:pos="8419"/>
      </w:tabs>
      <w:ind w:left="510" w:hanging="510"/>
      <w:jc w:val="left"/>
    </w:pPr>
  </w:style>
  <w:style w:type="paragraph" w:styleId="TOC3">
    <w:name w:val="toc 3"/>
    <w:basedOn w:val="Normal"/>
    <w:next w:val="Normal"/>
    <w:uiPriority w:val="39"/>
    <w:rsid w:val="00667874"/>
    <w:pPr>
      <w:tabs>
        <w:tab w:val="right" w:pos="8419"/>
      </w:tabs>
      <w:ind w:left="1276" w:hanging="765"/>
      <w:jc w:val="left"/>
    </w:pPr>
  </w:style>
  <w:style w:type="paragraph" w:customStyle="1" w:styleId="Huisstijl-Koptekst">
    <w:name w:val="Huisstijl-Koptekst"/>
    <w:basedOn w:val="Huisstijl-Naw"/>
    <w:rsid w:val="00667874"/>
    <w:rPr>
      <w:i/>
      <w:sz w:val="17"/>
    </w:rPr>
  </w:style>
  <w:style w:type="paragraph" w:customStyle="1" w:styleId="Huisstijl-Pagina">
    <w:name w:val="Huisstijl-Pagina"/>
    <w:basedOn w:val="Huisstijl-Gegeven"/>
    <w:rsid w:val="00667874"/>
    <w:pPr>
      <w:jc w:val="right"/>
    </w:pPr>
    <w:rPr>
      <w:sz w:val="17"/>
    </w:rPr>
  </w:style>
  <w:style w:type="character" w:styleId="PageNumber">
    <w:name w:val="page number"/>
    <w:basedOn w:val="DefaultParagraphFont"/>
    <w:rsid w:val="00667874"/>
  </w:style>
  <w:style w:type="paragraph" w:customStyle="1" w:styleId="Huisstijl-Subtitel">
    <w:name w:val="Huisstijl-Subtitel"/>
    <w:basedOn w:val="Huisstijl-Naw"/>
    <w:rsid w:val="00667874"/>
    <w:pPr>
      <w:jc w:val="left"/>
    </w:pPr>
    <w:rPr>
      <w:b/>
    </w:rPr>
  </w:style>
  <w:style w:type="table" w:customStyle="1" w:styleId="dTable">
    <w:name w:val="d_Table"/>
    <w:basedOn w:val="TableGrid"/>
    <w:rsid w:val="00667874"/>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67874"/>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67874"/>
    <w:pPr>
      <w:tabs>
        <w:tab w:val="right" w:pos="8419"/>
      </w:tabs>
      <w:spacing w:before="255"/>
      <w:ind w:hanging="255"/>
      <w:jc w:val="left"/>
    </w:pPr>
    <w:rPr>
      <w:b/>
    </w:rPr>
  </w:style>
  <w:style w:type="paragraph" w:styleId="TOC7">
    <w:name w:val="toc 7"/>
    <w:basedOn w:val="Normal"/>
    <w:next w:val="Normal"/>
    <w:semiHidden/>
    <w:rsid w:val="00667874"/>
    <w:pPr>
      <w:tabs>
        <w:tab w:val="right" w:pos="8419"/>
      </w:tabs>
      <w:ind w:left="510" w:hanging="510"/>
      <w:jc w:val="left"/>
    </w:pPr>
  </w:style>
  <w:style w:type="paragraph" w:styleId="TOC8">
    <w:name w:val="toc 8"/>
    <w:basedOn w:val="Normal"/>
    <w:next w:val="Normal"/>
    <w:semiHidden/>
    <w:rsid w:val="00667874"/>
    <w:pPr>
      <w:tabs>
        <w:tab w:val="right" w:pos="8419"/>
      </w:tabs>
      <w:ind w:left="1276" w:hanging="765"/>
      <w:jc w:val="left"/>
    </w:pPr>
  </w:style>
  <w:style w:type="paragraph" w:styleId="Caption">
    <w:name w:val="caption"/>
    <w:basedOn w:val="Normal"/>
    <w:next w:val="Normal"/>
    <w:qFormat/>
    <w:rsid w:val="00667874"/>
    <w:pPr>
      <w:tabs>
        <w:tab w:val="left" w:pos="907"/>
      </w:tabs>
      <w:ind w:left="567" w:hanging="567"/>
      <w:jc w:val="left"/>
    </w:pPr>
    <w:rPr>
      <w:bCs/>
      <w:i/>
      <w:sz w:val="17"/>
      <w:szCs w:val="20"/>
    </w:rPr>
  </w:style>
  <w:style w:type="paragraph" w:styleId="FootnoteText">
    <w:name w:val="footnote text"/>
    <w:basedOn w:val="Normal"/>
    <w:next w:val="FootnoteTextnormal"/>
    <w:rsid w:val="00667874"/>
    <w:pPr>
      <w:ind w:hanging="340"/>
      <w:jc w:val="left"/>
    </w:pPr>
    <w:rPr>
      <w:i/>
      <w:sz w:val="17"/>
      <w:szCs w:val="20"/>
    </w:rPr>
  </w:style>
  <w:style w:type="paragraph" w:customStyle="1" w:styleId="HeadNoTOC">
    <w:name w:val="HeadNoTOC"/>
    <w:basedOn w:val="Normal"/>
    <w:next w:val="Normal"/>
    <w:rsid w:val="00667874"/>
    <w:pPr>
      <w:spacing w:before="255" w:after="510"/>
      <w:jc w:val="left"/>
    </w:pPr>
    <w:rPr>
      <w:b/>
      <w:sz w:val="30"/>
    </w:rPr>
  </w:style>
  <w:style w:type="paragraph" w:customStyle="1" w:styleId="ListofReferences">
    <w:name w:val="List of References"/>
    <w:basedOn w:val="Normal"/>
    <w:next w:val="Normal"/>
    <w:rsid w:val="00667874"/>
    <w:pPr>
      <w:spacing w:after="255"/>
      <w:ind w:left="765" w:hanging="765"/>
    </w:pPr>
  </w:style>
  <w:style w:type="paragraph" w:customStyle="1" w:styleId="Heading10">
    <w:name w:val="Heading 10"/>
    <w:basedOn w:val="Heading6"/>
    <w:next w:val="Normal"/>
    <w:rsid w:val="00667874"/>
    <w:pPr>
      <w:numPr>
        <w:ilvl w:val="0"/>
        <w:numId w:val="0"/>
      </w:numPr>
    </w:pPr>
  </w:style>
  <w:style w:type="paragraph" w:customStyle="1" w:styleId="FootnoteTextnormal">
    <w:name w:val="Footnote Text normal"/>
    <w:basedOn w:val="FootnoteText"/>
    <w:rsid w:val="00667874"/>
    <w:pPr>
      <w:ind w:firstLine="0"/>
    </w:pPr>
  </w:style>
  <w:style w:type="paragraph" w:styleId="ListBullet3">
    <w:name w:val="List Bullet 3"/>
    <w:basedOn w:val="ListNumber2"/>
    <w:rsid w:val="00667874"/>
    <w:pPr>
      <w:numPr>
        <w:ilvl w:val="2"/>
        <w:numId w:val="13"/>
      </w:numPr>
    </w:pPr>
  </w:style>
  <w:style w:type="paragraph" w:styleId="ListBullet4">
    <w:name w:val="List Bullet 4"/>
    <w:basedOn w:val="Normal"/>
    <w:rsid w:val="00667874"/>
    <w:pPr>
      <w:numPr>
        <w:ilvl w:val="3"/>
        <w:numId w:val="8"/>
      </w:numPr>
    </w:pPr>
  </w:style>
  <w:style w:type="paragraph" w:styleId="ListBullet5">
    <w:name w:val="List Bullet 5"/>
    <w:basedOn w:val="Normal"/>
    <w:rsid w:val="00667874"/>
    <w:pPr>
      <w:numPr>
        <w:ilvl w:val="4"/>
        <w:numId w:val="8"/>
      </w:numPr>
    </w:pPr>
  </w:style>
  <w:style w:type="paragraph" w:customStyle="1" w:styleId="dTableBodytext">
    <w:name w:val="d_Table_Body_text"/>
    <w:basedOn w:val="BodyText"/>
    <w:next w:val="BodyText"/>
    <w:rsid w:val="00667874"/>
    <w:pPr>
      <w:spacing w:after="0"/>
      <w:jc w:val="left"/>
    </w:pPr>
    <w:rPr>
      <w:sz w:val="18"/>
    </w:rPr>
  </w:style>
  <w:style w:type="paragraph" w:styleId="ListNumber2">
    <w:name w:val="List Number 2"/>
    <w:basedOn w:val="Normal"/>
    <w:rsid w:val="00667874"/>
    <w:pPr>
      <w:numPr>
        <w:ilvl w:val="1"/>
        <w:numId w:val="17"/>
      </w:numPr>
    </w:pPr>
  </w:style>
  <w:style w:type="paragraph" w:styleId="TableofFigures">
    <w:name w:val="table of figures"/>
    <w:basedOn w:val="Normal"/>
    <w:next w:val="Normal"/>
    <w:rsid w:val="00667874"/>
    <w:pPr>
      <w:spacing w:after="120"/>
      <w:ind w:left="1276" w:hanging="1276"/>
    </w:pPr>
  </w:style>
  <w:style w:type="paragraph" w:styleId="BodyText">
    <w:name w:val="Body Text"/>
    <w:aliases w:val="Body Textn,Body Text Char1 Char"/>
    <w:basedOn w:val="Normal"/>
    <w:link w:val="BodyTextChar"/>
    <w:rsid w:val="00667874"/>
    <w:pPr>
      <w:spacing w:after="120"/>
    </w:pPr>
  </w:style>
  <w:style w:type="paragraph" w:styleId="ListNumber">
    <w:name w:val="List Number"/>
    <w:basedOn w:val="Normal"/>
    <w:rsid w:val="00667874"/>
    <w:pPr>
      <w:numPr>
        <w:numId w:val="17"/>
      </w:numPr>
    </w:pPr>
  </w:style>
  <w:style w:type="paragraph" w:styleId="ListNumber3">
    <w:name w:val="List Number 3"/>
    <w:basedOn w:val="Normal"/>
    <w:rsid w:val="00667874"/>
    <w:pPr>
      <w:numPr>
        <w:ilvl w:val="2"/>
        <w:numId w:val="17"/>
      </w:numPr>
    </w:pPr>
  </w:style>
  <w:style w:type="paragraph" w:styleId="ListNumber4">
    <w:name w:val="List Number 4"/>
    <w:basedOn w:val="Normal"/>
    <w:rsid w:val="00667874"/>
    <w:pPr>
      <w:numPr>
        <w:ilvl w:val="3"/>
        <w:numId w:val="11"/>
      </w:numPr>
    </w:pPr>
  </w:style>
  <w:style w:type="paragraph" w:styleId="ListNumber5">
    <w:name w:val="List Number 5"/>
    <w:basedOn w:val="Normal"/>
    <w:rsid w:val="00667874"/>
    <w:pPr>
      <w:numPr>
        <w:ilvl w:val="4"/>
        <w:numId w:val="11"/>
      </w:numPr>
    </w:pPr>
  </w:style>
  <w:style w:type="character" w:customStyle="1" w:styleId="FooterChar">
    <w:name w:val="Footer Char"/>
    <w:link w:val="Footer"/>
    <w:rsid w:val="00667874"/>
    <w:rPr>
      <w:rFonts w:ascii="Arial" w:hAnsi="Arial" w:cs="Arial"/>
      <w:sz w:val="21"/>
      <w:szCs w:val="24"/>
      <w:lang w:eastAsia="en-US"/>
    </w:rPr>
  </w:style>
  <w:style w:type="numbering" w:customStyle="1" w:styleId="Huisstijl-LijstOpsomming">
    <w:name w:val="Huisstijl-LijstOpsomming"/>
    <w:uiPriority w:val="99"/>
    <w:rsid w:val="00667874"/>
    <w:pPr>
      <w:numPr>
        <w:numId w:val="13"/>
      </w:numPr>
    </w:pPr>
  </w:style>
  <w:style w:type="numbering" w:customStyle="1" w:styleId="Huisstijl-LijstNummering">
    <w:name w:val="Huisstijl-LijstNummering"/>
    <w:uiPriority w:val="99"/>
    <w:rsid w:val="00667874"/>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 w:type="paragraph" w:customStyle="1" w:styleId="appkop2">
    <w:name w:val="app kop2"/>
    <w:basedOn w:val="Normal"/>
    <w:rsid w:val="00A52150"/>
    <w:pPr>
      <w:numPr>
        <w:ilvl w:val="1"/>
        <w:numId w:val="30"/>
      </w:numPr>
      <w:spacing w:line="300" w:lineRule="exact"/>
    </w:pPr>
    <w:rPr>
      <w:rFonts w:ascii="Tahoma" w:hAnsi="Tahoma" w:cs="Times New Roman"/>
      <w:sz w:val="20"/>
    </w:rPr>
  </w:style>
  <w:style w:type="paragraph" w:customStyle="1" w:styleId="appkop3">
    <w:name w:val="app kop 3"/>
    <w:basedOn w:val="Normal"/>
    <w:rsid w:val="00A52150"/>
    <w:pPr>
      <w:numPr>
        <w:ilvl w:val="2"/>
        <w:numId w:val="30"/>
      </w:numPr>
      <w:spacing w:line="300" w:lineRule="exact"/>
    </w:pPr>
    <w:rPr>
      <w:rFonts w:ascii="Tahoma" w:hAnsi="Tahoma" w:cs="Times New Roman"/>
      <w:sz w:val="20"/>
    </w:rPr>
  </w:style>
  <w:style w:type="character" w:styleId="CommentReference">
    <w:name w:val="annotation reference"/>
    <w:basedOn w:val="DefaultParagraphFont"/>
    <w:rsid w:val="008A3C5F"/>
    <w:rPr>
      <w:sz w:val="16"/>
      <w:szCs w:val="16"/>
    </w:rPr>
  </w:style>
  <w:style w:type="paragraph" w:styleId="CommentText">
    <w:name w:val="annotation text"/>
    <w:basedOn w:val="Normal"/>
    <w:link w:val="CommentTextChar"/>
    <w:rsid w:val="008A3C5F"/>
    <w:pPr>
      <w:spacing w:line="240" w:lineRule="auto"/>
    </w:pPr>
    <w:rPr>
      <w:sz w:val="20"/>
      <w:szCs w:val="20"/>
    </w:rPr>
  </w:style>
  <w:style w:type="character" w:customStyle="1" w:styleId="CommentTextChar">
    <w:name w:val="Comment Text Char"/>
    <w:basedOn w:val="DefaultParagraphFont"/>
    <w:link w:val="CommentText"/>
    <w:rsid w:val="008A3C5F"/>
    <w:rPr>
      <w:rFonts w:ascii="Arial" w:hAnsi="Arial" w:cs="Arial"/>
      <w:lang w:val="en-GB" w:eastAsia="en-US"/>
    </w:rPr>
  </w:style>
  <w:style w:type="paragraph" w:styleId="CommentSubject">
    <w:name w:val="annotation subject"/>
    <w:basedOn w:val="CommentText"/>
    <w:next w:val="CommentText"/>
    <w:link w:val="CommentSubjectChar"/>
    <w:rsid w:val="008A3C5F"/>
    <w:rPr>
      <w:b/>
      <w:bCs/>
    </w:rPr>
  </w:style>
  <w:style w:type="character" w:customStyle="1" w:styleId="CommentSubjectChar">
    <w:name w:val="Comment Subject Char"/>
    <w:basedOn w:val="CommentTextChar"/>
    <w:link w:val="CommentSubject"/>
    <w:rsid w:val="008A3C5F"/>
    <w:rPr>
      <w:rFonts w:ascii="Arial" w:hAnsi="Arial" w:cs="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886723493">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38.bin"/><Relationship Id="rId303" Type="http://schemas.openxmlformats.org/officeDocument/2006/relationships/oleObject" Target="embeddings/oleObject140.bin"/><Relationship Id="rId21" Type="http://schemas.openxmlformats.org/officeDocument/2006/relationships/footer" Target="footer6.xml"/><Relationship Id="rId42" Type="http://schemas.openxmlformats.org/officeDocument/2006/relationships/oleObject" Target="embeddings/oleObject10.bin"/><Relationship Id="rId63" Type="http://schemas.openxmlformats.org/officeDocument/2006/relationships/image" Target="media/image22.wmf"/><Relationship Id="rId84" Type="http://schemas.openxmlformats.org/officeDocument/2006/relationships/oleObject" Target="embeddings/oleObject31.bin"/><Relationship Id="rId138" Type="http://schemas.openxmlformats.org/officeDocument/2006/relationships/oleObject" Target="embeddings/oleObject58.bin"/><Relationship Id="rId159" Type="http://schemas.openxmlformats.org/officeDocument/2006/relationships/image" Target="media/image70.wmf"/><Relationship Id="rId324" Type="http://schemas.openxmlformats.org/officeDocument/2006/relationships/image" Target="media/image152.wmf"/><Relationship Id="rId170" Type="http://schemas.openxmlformats.org/officeDocument/2006/relationships/oleObject" Target="embeddings/oleObject74.bin"/><Relationship Id="rId191" Type="http://schemas.openxmlformats.org/officeDocument/2006/relationships/oleObject" Target="embeddings/oleObject84.bin"/><Relationship Id="rId205" Type="http://schemas.openxmlformats.org/officeDocument/2006/relationships/oleObject" Target="embeddings/oleObject91.bin"/><Relationship Id="rId226" Type="http://schemas.openxmlformats.org/officeDocument/2006/relationships/image" Target="media/image103.wmf"/><Relationship Id="rId247" Type="http://schemas.openxmlformats.org/officeDocument/2006/relationships/oleObject" Target="embeddings/oleObject112.bin"/><Relationship Id="rId107" Type="http://schemas.openxmlformats.org/officeDocument/2006/relationships/image" Target="media/image44.wmf"/><Relationship Id="rId268" Type="http://schemas.openxmlformats.org/officeDocument/2006/relationships/image" Target="media/image124.wmf"/><Relationship Id="rId289" Type="http://schemas.openxmlformats.org/officeDocument/2006/relationships/oleObject" Target="embeddings/oleObject133.bin"/><Relationship Id="rId11" Type="http://schemas.openxmlformats.org/officeDocument/2006/relationships/header" Target="header2.xml"/><Relationship Id="rId32" Type="http://schemas.openxmlformats.org/officeDocument/2006/relationships/oleObject" Target="embeddings/oleObject5.bin"/><Relationship Id="rId53" Type="http://schemas.openxmlformats.org/officeDocument/2006/relationships/image" Target="media/image17.wmf"/><Relationship Id="rId74" Type="http://schemas.openxmlformats.org/officeDocument/2006/relationships/oleObject" Target="embeddings/oleObject26.bin"/><Relationship Id="rId128" Type="http://schemas.openxmlformats.org/officeDocument/2006/relationships/oleObject" Target="embeddings/oleObject53.bin"/><Relationship Id="rId149" Type="http://schemas.openxmlformats.org/officeDocument/2006/relationships/image" Target="media/image65.wmf"/><Relationship Id="rId314" Type="http://schemas.openxmlformats.org/officeDocument/2006/relationships/image" Target="media/image147.wmf"/><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oleObject" Target="embeddings/oleObject69.bin"/><Relationship Id="rId181" Type="http://schemas.openxmlformats.org/officeDocument/2006/relationships/image" Target="media/image81.wmf"/><Relationship Id="rId216" Type="http://schemas.openxmlformats.org/officeDocument/2006/relationships/image" Target="media/image98.wmf"/><Relationship Id="rId237" Type="http://schemas.openxmlformats.org/officeDocument/2006/relationships/oleObject" Target="embeddings/oleObject107.bin"/><Relationship Id="rId258" Type="http://schemas.openxmlformats.org/officeDocument/2006/relationships/image" Target="media/image119.wmf"/><Relationship Id="rId279" Type="http://schemas.openxmlformats.org/officeDocument/2006/relationships/oleObject" Target="embeddings/oleObject128.bin"/><Relationship Id="rId22" Type="http://schemas.openxmlformats.org/officeDocument/2006/relationships/footer" Target="footer7.xml"/><Relationship Id="rId43" Type="http://schemas.openxmlformats.org/officeDocument/2006/relationships/image" Target="media/image12.wmf"/><Relationship Id="rId64" Type="http://schemas.openxmlformats.org/officeDocument/2006/relationships/oleObject" Target="embeddings/oleObject21.bin"/><Relationship Id="rId118" Type="http://schemas.openxmlformats.org/officeDocument/2006/relationships/oleObject" Target="embeddings/oleObject48.bin"/><Relationship Id="rId139" Type="http://schemas.openxmlformats.org/officeDocument/2006/relationships/image" Target="media/image60.wmf"/><Relationship Id="rId290" Type="http://schemas.openxmlformats.org/officeDocument/2006/relationships/image" Target="media/image135.wmf"/><Relationship Id="rId304" Type="http://schemas.openxmlformats.org/officeDocument/2006/relationships/image" Target="media/image142.wmf"/><Relationship Id="rId325" Type="http://schemas.openxmlformats.org/officeDocument/2006/relationships/oleObject" Target="embeddings/oleObject151.bin"/><Relationship Id="rId85" Type="http://schemas.openxmlformats.org/officeDocument/2006/relationships/image" Target="media/image33.wmf"/><Relationship Id="rId150" Type="http://schemas.openxmlformats.org/officeDocument/2006/relationships/oleObject" Target="embeddings/oleObject64.bin"/><Relationship Id="rId171" Type="http://schemas.openxmlformats.org/officeDocument/2006/relationships/image" Target="media/image76.wmf"/><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02.bin"/><Relationship Id="rId248" Type="http://schemas.openxmlformats.org/officeDocument/2006/relationships/image" Target="media/image114.wmf"/><Relationship Id="rId269" Type="http://schemas.openxmlformats.org/officeDocument/2006/relationships/oleObject" Target="embeddings/oleObject123.bin"/><Relationship Id="rId12" Type="http://schemas.openxmlformats.org/officeDocument/2006/relationships/footer" Target="footer2.xml"/><Relationship Id="rId33" Type="http://schemas.openxmlformats.org/officeDocument/2006/relationships/image" Target="media/image7.wmf"/><Relationship Id="rId108" Type="http://schemas.openxmlformats.org/officeDocument/2006/relationships/oleObject" Target="embeddings/oleObject43.bin"/><Relationship Id="rId129" Type="http://schemas.openxmlformats.org/officeDocument/2006/relationships/image" Target="media/image55.wmf"/><Relationship Id="rId280" Type="http://schemas.openxmlformats.org/officeDocument/2006/relationships/image" Target="media/image130.wmf"/><Relationship Id="rId315" Type="http://schemas.openxmlformats.org/officeDocument/2006/relationships/oleObject" Target="embeddings/oleObject146.bin"/><Relationship Id="rId54" Type="http://schemas.openxmlformats.org/officeDocument/2006/relationships/oleObject" Target="embeddings/oleObject16.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image" Target="media/image71.wmf"/><Relationship Id="rId182" Type="http://schemas.openxmlformats.org/officeDocument/2006/relationships/oleObject" Target="embeddings/oleObject80.bin"/><Relationship Id="rId217" Type="http://schemas.openxmlformats.org/officeDocument/2006/relationships/oleObject" Target="embeddings/oleObject97.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oleObject" Target="embeddings/oleObject118.bin"/><Relationship Id="rId23" Type="http://schemas.openxmlformats.org/officeDocument/2006/relationships/image" Target="media/image2.wmf"/><Relationship Id="rId119" Type="http://schemas.openxmlformats.org/officeDocument/2006/relationships/image" Target="media/image50.wmf"/><Relationship Id="rId270" Type="http://schemas.openxmlformats.org/officeDocument/2006/relationships/image" Target="media/image125.wmf"/><Relationship Id="rId291" Type="http://schemas.openxmlformats.org/officeDocument/2006/relationships/oleObject" Target="embeddings/oleObject134.bin"/><Relationship Id="rId305" Type="http://schemas.openxmlformats.org/officeDocument/2006/relationships/oleObject" Target="embeddings/oleObject141.bin"/><Relationship Id="rId326" Type="http://schemas.openxmlformats.org/officeDocument/2006/relationships/header" Target="header8.xml"/><Relationship Id="rId44" Type="http://schemas.openxmlformats.org/officeDocument/2006/relationships/oleObject" Target="embeddings/oleObject11.bin"/><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oleObject" Target="embeddings/oleObject54.bin"/><Relationship Id="rId151" Type="http://schemas.openxmlformats.org/officeDocument/2006/relationships/image" Target="media/image66.wmf"/><Relationship Id="rId172" Type="http://schemas.openxmlformats.org/officeDocument/2006/relationships/oleObject" Target="embeddings/oleObject75.bin"/><Relationship Id="rId193" Type="http://schemas.openxmlformats.org/officeDocument/2006/relationships/oleObject" Target="embeddings/oleObject85.bin"/><Relationship Id="rId207" Type="http://schemas.openxmlformats.org/officeDocument/2006/relationships/oleObject" Target="embeddings/oleObject92.bin"/><Relationship Id="rId228" Type="http://schemas.openxmlformats.org/officeDocument/2006/relationships/image" Target="media/image104.wmf"/><Relationship Id="rId249" Type="http://schemas.openxmlformats.org/officeDocument/2006/relationships/oleObject" Target="embeddings/oleObject113.bin"/><Relationship Id="rId13" Type="http://schemas.openxmlformats.org/officeDocument/2006/relationships/header" Target="header3.xml"/><Relationship Id="rId109" Type="http://schemas.openxmlformats.org/officeDocument/2006/relationships/image" Target="media/image45.wmf"/><Relationship Id="rId260" Type="http://schemas.openxmlformats.org/officeDocument/2006/relationships/image" Target="media/image120.wmf"/><Relationship Id="rId281" Type="http://schemas.openxmlformats.org/officeDocument/2006/relationships/oleObject" Target="embeddings/oleObject129.bin"/><Relationship Id="rId316" Type="http://schemas.openxmlformats.org/officeDocument/2006/relationships/image" Target="media/image148.wmf"/><Relationship Id="rId34" Type="http://schemas.openxmlformats.org/officeDocument/2006/relationships/oleObject" Target="embeddings/oleObject6.bin"/><Relationship Id="rId55" Type="http://schemas.openxmlformats.org/officeDocument/2006/relationships/image" Target="media/image18.wmf"/><Relationship Id="rId76" Type="http://schemas.openxmlformats.org/officeDocument/2006/relationships/oleObject" Target="embeddings/oleObject27.bin"/><Relationship Id="rId97" Type="http://schemas.openxmlformats.org/officeDocument/2006/relationships/image" Target="media/image39.wmf"/><Relationship Id="rId120" Type="http://schemas.openxmlformats.org/officeDocument/2006/relationships/oleObject" Target="embeddings/oleObject49.bin"/><Relationship Id="rId141" Type="http://schemas.openxmlformats.org/officeDocument/2006/relationships/image" Target="media/image61.wmf"/><Relationship Id="rId7" Type="http://schemas.openxmlformats.org/officeDocument/2006/relationships/footnotes" Target="footnotes.xml"/><Relationship Id="rId162" Type="http://schemas.openxmlformats.org/officeDocument/2006/relationships/oleObject" Target="embeddings/oleObject70.bin"/><Relationship Id="rId183" Type="http://schemas.openxmlformats.org/officeDocument/2006/relationships/image" Target="media/image82.wmf"/><Relationship Id="rId218" Type="http://schemas.openxmlformats.org/officeDocument/2006/relationships/image" Target="media/image99.wmf"/><Relationship Id="rId239" Type="http://schemas.openxmlformats.org/officeDocument/2006/relationships/oleObject" Target="embeddings/oleObject108.bin"/><Relationship Id="rId250" Type="http://schemas.openxmlformats.org/officeDocument/2006/relationships/image" Target="media/image115.wmf"/><Relationship Id="rId271" Type="http://schemas.openxmlformats.org/officeDocument/2006/relationships/oleObject" Target="embeddings/oleObject124.bin"/><Relationship Id="rId292" Type="http://schemas.openxmlformats.org/officeDocument/2006/relationships/image" Target="media/image136.wmf"/><Relationship Id="rId306" Type="http://schemas.openxmlformats.org/officeDocument/2006/relationships/image" Target="media/image143.wmf"/><Relationship Id="rId24" Type="http://schemas.openxmlformats.org/officeDocument/2006/relationships/oleObject" Target="embeddings/oleObject1.bin"/><Relationship Id="rId45" Type="http://schemas.openxmlformats.org/officeDocument/2006/relationships/image" Target="media/image13.wmf"/><Relationship Id="rId66" Type="http://schemas.openxmlformats.org/officeDocument/2006/relationships/oleObject" Target="embeddings/oleObject22.bin"/><Relationship Id="rId87" Type="http://schemas.openxmlformats.org/officeDocument/2006/relationships/image" Target="media/image34.wmf"/><Relationship Id="rId110" Type="http://schemas.openxmlformats.org/officeDocument/2006/relationships/oleObject" Target="embeddings/oleObject44.bin"/><Relationship Id="rId131" Type="http://schemas.openxmlformats.org/officeDocument/2006/relationships/image" Target="media/image56.wmf"/><Relationship Id="rId327" Type="http://schemas.openxmlformats.org/officeDocument/2006/relationships/header" Target="header9.xml"/><Relationship Id="rId152" Type="http://schemas.openxmlformats.org/officeDocument/2006/relationships/oleObject" Target="embeddings/oleObject65.bin"/><Relationship Id="rId173" Type="http://schemas.openxmlformats.org/officeDocument/2006/relationships/image" Target="media/image77.wmf"/><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oleObject" Target="embeddings/oleObject103.bin"/><Relationship Id="rId240" Type="http://schemas.openxmlformats.org/officeDocument/2006/relationships/image" Target="media/image110.wmf"/><Relationship Id="rId261" Type="http://schemas.openxmlformats.org/officeDocument/2006/relationships/oleObject" Target="embeddings/oleObject119.bin"/><Relationship Id="rId14" Type="http://schemas.openxmlformats.org/officeDocument/2006/relationships/header" Target="header4.xml"/><Relationship Id="rId35" Type="http://schemas.openxmlformats.org/officeDocument/2006/relationships/image" Target="media/image8.wmf"/><Relationship Id="rId56" Type="http://schemas.openxmlformats.org/officeDocument/2006/relationships/oleObject" Target="embeddings/oleObject17.bin"/><Relationship Id="rId77" Type="http://schemas.openxmlformats.org/officeDocument/2006/relationships/image" Target="media/image29.wmf"/><Relationship Id="rId100" Type="http://schemas.openxmlformats.org/officeDocument/2006/relationships/oleObject" Target="embeddings/oleObject39.bin"/><Relationship Id="rId282" Type="http://schemas.openxmlformats.org/officeDocument/2006/relationships/image" Target="media/image131.wmf"/><Relationship Id="rId317" Type="http://schemas.openxmlformats.org/officeDocument/2006/relationships/oleObject" Target="embeddings/oleObject147.bin"/><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5.bin"/><Relationship Id="rId93" Type="http://schemas.openxmlformats.org/officeDocument/2006/relationships/image" Target="media/image37.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1.bin"/><Relationship Id="rId189" Type="http://schemas.openxmlformats.org/officeDocument/2006/relationships/oleObject" Target="embeddings/oleObject83.bin"/><Relationship Id="rId219" Type="http://schemas.openxmlformats.org/officeDocument/2006/relationships/oleObject" Target="embeddings/oleObject98.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06.bin"/><Relationship Id="rId251" Type="http://schemas.openxmlformats.org/officeDocument/2006/relationships/oleObject" Target="embeddings/oleObject114.bin"/><Relationship Id="rId256" Type="http://schemas.openxmlformats.org/officeDocument/2006/relationships/image" Target="media/image118.wmf"/><Relationship Id="rId277" Type="http://schemas.openxmlformats.org/officeDocument/2006/relationships/oleObject" Target="embeddings/oleObject127.bin"/><Relationship Id="rId298" Type="http://schemas.openxmlformats.org/officeDocument/2006/relationships/image" Target="media/image139.wmf"/><Relationship Id="rId25" Type="http://schemas.openxmlformats.org/officeDocument/2006/relationships/image" Target="media/image3.wmf"/><Relationship Id="rId46" Type="http://schemas.openxmlformats.org/officeDocument/2006/relationships/oleObject" Target="embeddings/oleObject12.bin"/><Relationship Id="rId67" Type="http://schemas.openxmlformats.org/officeDocument/2006/relationships/image" Target="media/image24.wmf"/><Relationship Id="rId116" Type="http://schemas.openxmlformats.org/officeDocument/2006/relationships/oleObject" Target="embeddings/oleObject47.bin"/><Relationship Id="rId137" Type="http://schemas.openxmlformats.org/officeDocument/2006/relationships/image" Target="media/image59.wmf"/><Relationship Id="rId158" Type="http://schemas.openxmlformats.org/officeDocument/2006/relationships/oleObject" Target="embeddings/oleObject68.bin"/><Relationship Id="rId272" Type="http://schemas.openxmlformats.org/officeDocument/2006/relationships/image" Target="media/image126.wmf"/><Relationship Id="rId293" Type="http://schemas.openxmlformats.org/officeDocument/2006/relationships/oleObject" Target="embeddings/oleObject135.bin"/><Relationship Id="rId302" Type="http://schemas.openxmlformats.org/officeDocument/2006/relationships/image" Target="media/image141.wmf"/><Relationship Id="rId307" Type="http://schemas.openxmlformats.org/officeDocument/2006/relationships/oleObject" Target="embeddings/oleObject142.bin"/><Relationship Id="rId323" Type="http://schemas.openxmlformats.org/officeDocument/2006/relationships/oleObject" Target="embeddings/oleObject150.bin"/><Relationship Id="rId328" Type="http://schemas.openxmlformats.org/officeDocument/2006/relationships/footer" Target="footer8.xml"/><Relationship Id="rId20" Type="http://schemas.openxmlformats.org/officeDocument/2006/relationships/header" Target="header7.xml"/><Relationship Id="rId41" Type="http://schemas.openxmlformats.org/officeDocument/2006/relationships/image" Target="media/image11.wmf"/><Relationship Id="rId62" Type="http://schemas.openxmlformats.org/officeDocument/2006/relationships/oleObject" Target="embeddings/oleObject20.bin"/><Relationship Id="rId83" Type="http://schemas.openxmlformats.org/officeDocument/2006/relationships/image" Target="media/image32.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oleObject" Target="embeddings/oleObject55.bin"/><Relationship Id="rId153" Type="http://schemas.openxmlformats.org/officeDocument/2006/relationships/image" Target="media/image67.wmf"/><Relationship Id="rId174" Type="http://schemas.openxmlformats.org/officeDocument/2006/relationships/oleObject" Target="embeddings/oleObject76.bin"/><Relationship Id="rId179" Type="http://schemas.openxmlformats.org/officeDocument/2006/relationships/image" Target="media/image80.wmf"/><Relationship Id="rId195" Type="http://schemas.openxmlformats.org/officeDocument/2006/relationships/oleObject" Target="embeddings/oleObject86.bin"/><Relationship Id="rId209" Type="http://schemas.openxmlformats.org/officeDocument/2006/relationships/oleObject" Target="embeddings/oleObject93.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01.bin"/><Relationship Id="rId241" Type="http://schemas.openxmlformats.org/officeDocument/2006/relationships/oleObject" Target="embeddings/oleObject109.bin"/><Relationship Id="rId246" Type="http://schemas.openxmlformats.org/officeDocument/2006/relationships/image" Target="media/image113.wmf"/><Relationship Id="rId267" Type="http://schemas.openxmlformats.org/officeDocument/2006/relationships/oleObject" Target="embeddings/oleObject122.bin"/><Relationship Id="rId288" Type="http://schemas.openxmlformats.org/officeDocument/2006/relationships/image" Target="media/image134.wmf"/><Relationship Id="rId15" Type="http://schemas.openxmlformats.org/officeDocument/2006/relationships/footer" Target="footer3.xml"/><Relationship Id="rId36" Type="http://schemas.openxmlformats.org/officeDocument/2006/relationships/oleObject" Target="embeddings/oleObject7.bin"/><Relationship Id="rId57" Type="http://schemas.openxmlformats.org/officeDocument/2006/relationships/image" Target="media/image19.wmf"/><Relationship Id="rId106" Type="http://schemas.openxmlformats.org/officeDocument/2006/relationships/oleObject" Target="embeddings/oleObject42.bin"/><Relationship Id="rId127" Type="http://schemas.openxmlformats.org/officeDocument/2006/relationships/image" Target="media/image54.wmf"/><Relationship Id="rId262" Type="http://schemas.openxmlformats.org/officeDocument/2006/relationships/image" Target="media/image121.wmf"/><Relationship Id="rId283" Type="http://schemas.openxmlformats.org/officeDocument/2006/relationships/oleObject" Target="embeddings/oleObject130.bin"/><Relationship Id="rId313" Type="http://schemas.openxmlformats.org/officeDocument/2006/relationships/oleObject" Target="embeddings/oleObject145.bin"/><Relationship Id="rId318" Type="http://schemas.openxmlformats.org/officeDocument/2006/relationships/image" Target="media/image149.wmf"/><Relationship Id="rId10" Type="http://schemas.openxmlformats.org/officeDocument/2006/relationships/footer" Target="footer1.xml"/><Relationship Id="rId31" Type="http://schemas.openxmlformats.org/officeDocument/2006/relationships/image" Target="media/image6.wmf"/><Relationship Id="rId52" Type="http://schemas.openxmlformats.org/officeDocument/2006/relationships/oleObject" Target="embeddings/oleObject15.bin"/><Relationship Id="rId73" Type="http://schemas.openxmlformats.org/officeDocument/2006/relationships/image" Target="media/image27.wmf"/><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0.bin"/><Relationship Id="rId143" Type="http://schemas.openxmlformats.org/officeDocument/2006/relationships/image" Target="media/image62.wmf"/><Relationship Id="rId148" Type="http://schemas.openxmlformats.org/officeDocument/2006/relationships/oleObject" Target="embeddings/oleObject63.bin"/><Relationship Id="rId164" Type="http://schemas.openxmlformats.org/officeDocument/2006/relationships/oleObject" Target="embeddings/oleObject71.bin"/><Relationship Id="rId169" Type="http://schemas.openxmlformats.org/officeDocument/2006/relationships/image" Target="media/image75.wmf"/><Relationship Id="rId185"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9.bin"/><Relationship Id="rId210" Type="http://schemas.openxmlformats.org/officeDocument/2006/relationships/image" Target="media/image95.wmf"/><Relationship Id="rId215" Type="http://schemas.openxmlformats.org/officeDocument/2006/relationships/oleObject" Target="embeddings/oleObject96.bin"/><Relationship Id="rId236" Type="http://schemas.openxmlformats.org/officeDocument/2006/relationships/image" Target="media/image108.wmf"/><Relationship Id="rId257" Type="http://schemas.openxmlformats.org/officeDocument/2006/relationships/oleObject" Target="embeddings/oleObject117.bin"/><Relationship Id="rId278" Type="http://schemas.openxmlformats.org/officeDocument/2006/relationships/image" Target="media/image129.wmf"/><Relationship Id="rId26" Type="http://schemas.openxmlformats.org/officeDocument/2006/relationships/oleObject" Target="embeddings/oleObject2.bin"/><Relationship Id="rId231" Type="http://schemas.openxmlformats.org/officeDocument/2006/relationships/oleObject" Target="embeddings/oleObject104.bin"/><Relationship Id="rId252" Type="http://schemas.openxmlformats.org/officeDocument/2006/relationships/image" Target="media/image116.wmf"/><Relationship Id="rId273" Type="http://schemas.openxmlformats.org/officeDocument/2006/relationships/oleObject" Target="embeddings/oleObject125.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footer" Target="footer9.xml"/><Relationship Id="rId47" Type="http://schemas.openxmlformats.org/officeDocument/2006/relationships/image" Target="media/image14.wmf"/><Relationship Id="rId68" Type="http://schemas.openxmlformats.org/officeDocument/2006/relationships/oleObject" Target="embeddings/oleObject23.bin"/><Relationship Id="rId89" Type="http://schemas.openxmlformats.org/officeDocument/2006/relationships/image" Target="media/image35.wmf"/><Relationship Id="rId112" Type="http://schemas.openxmlformats.org/officeDocument/2006/relationships/oleObject" Target="embeddings/oleObject45.bin"/><Relationship Id="rId133" Type="http://schemas.openxmlformats.org/officeDocument/2006/relationships/image" Target="media/image57.wmf"/><Relationship Id="rId154" Type="http://schemas.openxmlformats.org/officeDocument/2006/relationships/oleObject" Target="embeddings/oleObject66.bin"/><Relationship Id="rId175" Type="http://schemas.openxmlformats.org/officeDocument/2006/relationships/image" Target="media/image78.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footer" Target="footer4.xml"/><Relationship Id="rId221" Type="http://schemas.openxmlformats.org/officeDocument/2006/relationships/oleObject" Target="embeddings/oleObject99.bin"/><Relationship Id="rId242" Type="http://schemas.openxmlformats.org/officeDocument/2006/relationships/image" Target="media/image111.wmf"/><Relationship Id="rId263" Type="http://schemas.openxmlformats.org/officeDocument/2006/relationships/oleObject" Target="embeddings/oleObject120.bin"/><Relationship Id="rId284" Type="http://schemas.openxmlformats.org/officeDocument/2006/relationships/image" Target="media/image132.wmf"/><Relationship Id="rId319" Type="http://schemas.openxmlformats.org/officeDocument/2006/relationships/oleObject" Target="embeddings/oleObject148.bin"/><Relationship Id="rId37" Type="http://schemas.openxmlformats.org/officeDocument/2006/relationships/image" Target="media/image9.wmf"/><Relationship Id="rId58" Type="http://schemas.openxmlformats.org/officeDocument/2006/relationships/oleObject" Target="embeddings/oleObject18.bin"/><Relationship Id="rId79" Type="http://schemas.openxmlformats.org/officeDocument/2006/relationships/image" Target="media/image30.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oleObject" Target="embeddings/oleObject61.bin"/><Relationship Id="rId330" Type="http://schemas.openxmlformats.org/officeDocument/2006/relationships/fontTable" Target="fontTable.xml"/><Relationship Id="rId90" Type="http://schemas.openxmlformats.org/officeDocument/2006/relationships/oleObject" Target="embeddings/oleObject34.bin"/><Relationship Id="rId165" Type="http://schemas.openxmlformats.org/officeDocument/2006/relationships/image" Target="media/image73.wmf"/><Relationship Id="rId186" Type="http://schemas.openxmlformats.org/officeDocument/2006/relationships/image" Target="media/image83.wmf"/><Relationship Id="rId211" Type="http://schemas.openxmlformats.org/officeDocument/2006/relationships/oleObject" Target="embeddings/oleObject94.bin"/><Relationship Id="rId232" Type="http://schemas.openxmlformats.org/officeDocument/2006/relationships/image" Target="media/image106.wmf"/><Relationship Id="rId253" Type="http://schemas.openxmlformats.org/officeDocument/2006/relationships/oleObject" Target="embeddings/oleObject115.bin"/><Relationship Id="rId274" Type="http://schemas.openxmlformats.org/officeDocument/2006/relationships/image" Target="media/image127.wmf"/><Relationship Id="rId295" Type="http://schemas.openxmlformats.org/officeDocument/2006/relationships/oleObject" Target="embeddings/oleObject136.bin"/><Relationship Id="rId309" Type="http://schemas.openxmlformats.org/officeDocument/2006/relationships/oleObject" Target="embeddings/oleObject143.bin"/><Relationship Id="rId27" Type="http://schemas.openxmlformats.org/officeDocument/2006/relationships/image" Target="media/image4.wmf"/><Relationship Id="rId48" Type="http://schemas.openxmlformats.org/officeDocument/2006/relationships/oleObject" Target="embeddings/oleObject13.bin"/><Relationship Id="rId69" Type="http://schemas.openxmlformats.org/officeDocument/2006/relationships/image" Target="media/image25.wmf"/><Relationship Id="rId113" Type="http://schemas.openxmlformats.org/officeDocument/2006/relationships/image" Target="media/image47.wmf"/><Relationship Id="rId134" Type="http://schemas.openxmlformats.org/officeDocument/2006/relationships/oleObject" Target="embeddings/oleObject56.bin"/><Relationship Id="rId320" Type="http://schemas.openxmlformats.org/officeDocument/2006/relationships/image" Target="media/image150.wmf"/><Relationship Id="rId80" Type="http://schemas.openxmlformats.org/officeDocument/2006/relationships/oleObject" Target="embeddings/oleObject29.bin"/><Relationship Id="rId155" Type="http://schemas.openxmlformats.org/officeDocument/2006/relationships/image" Target="media/image68.wmf"/><Relationship Id="rId176" Type="http://schemas.openxmlformats.org/officeDocument/2006/relationships/oleObject" Target="embeddings/oleObject77.bin"/><Relationship Id="rId197" Type="http://schemas.openxmlformats.org/officeDocument/2006/relationships/oleObject" Target="embeddings/oleObject87.bin"/><Relationship Id="rId201" Type="http://schemas.openxmlformats.org/officeDocument/2006/relationships/oleObject" Target="embeddings/oleObject89.bin"/><Relationship Id="rId222" Type="http://schemas.openxmlformats.org/officeDocument/2006/relationships/image" Target="media/image101.wmf"/><Relationship Id="rId243" Type="http://schemas.openxmlformats.org/officeDocument/2006/relationships/oleObject" Target="embeddings/oleObject110.bin"/><Relationship Id="rId264" Type="http://schemas.openxmlformats.org/officeDocument/2006/relationships/image" Target="media/image122.wmf"/><Relationship Id="rId285" Type="http://schemas.openxmlformats.org/officeDocument/2006/relationships/oleObject" Target="embeddings/oleObject131.bin"/><Relationship Id="rId17" Type="http://schemas.openxmlformats.org/officeDocument/2006/relationships/header" Target="header5.xml"/><Relationship Id="rId38" Type="http://schemas.openxmlformats.org/officeDocument/2006/relationships/oleObject" Target="embeddings/oleObject8.bin"/><Relationship Id="rId59" Type="http://schemas.openxmlformats.org/officeDocument/2006/relationships/image" Target="media/image20.wmf"/><Relationship Id="rId103" Type="http://schemas.openxmlformats.org/officeDocument/2006/relationships/image" Target="media/image42.wmf"/><Relationship Id="rId124" Type="http://schemas.openxmlformats.org/officeDocument/2006/relationships/oleObject" Target="embeddings/oleObject51.bin"/><Relationship Id="rId310" Type="http://schemas.openxmlformats.org/officeDocument/2006/relationships/image" Target="media/image145.wmf"/><Relationship Id="rId70" Type="http://schemas.openxmlformats.org/officeDocument/2006/relationships/oleObject" Target="embeddings/oleObject24.bin"/><Relationship Id="rId91" Type="http://schemas.openxmlformats.org/officeDocument/2006/relationships/image" Target="media/image36.wmf"/><Relationship Id="rId145" Type="http://schemas.openxmlformats.org/officeDocument/2006/relationships/image" Target="media/image63.wmf"/><Relationship Id="rId166" Type="http://schemas.openxmlformats.org/officeDocument/2006/relationships/oleObject" Target="embeddings/oleObject72.bin"/><Relationship Id="rId187" Type="http://schemas.openxmlformats.org/officeDocument/2006/relationships/oleObject" Target="embeddings/oleObject82.bin"/><Relationship Id="rId331"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05.bin"/><Relationship Id="rId254" Type="http://schemas.openxmlformats.org/officeDocument/2006/relationships/image" Target="media/image117.wmf"/><Relationship Id="rId28" Type="http://schemas.openxmlformats.org/officeDocument/2006/relationships/oleObject" Target="embeddings/oleObject3.bin"/><Relationship Id="rId49" Type="http://schemas.openxmlformats.org/officeDocument/2006/relationships/image" Target="media/image15.wmf"/><Relationship Id="rId114" Type="http://schemas.openxmlformats.org/officeDocument/2006/relationships/oleObject" Target="embeddings/oleObject46.bin"/><Relationship Id="rId275" Type="http://schemas.openxmlformats.org/officeDocument/2006/relationships/oleObject" Target="embeddings/oleObject126.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19.bin"/><Relationship Id="rId81" Type="http://schemas.openxmlformats.org/officeDocument/2006/relationships/image" Target="media/image31.wmf"/><Relationship Id="rId135" Type="http://schemas.openxmlformats.org/officeDocument/2006/relationships/image" Target="media/image58.wmf"/><Relationship Id="rId156" Type="http://schemas.openxmlformats.org/officeDocument/2006/relationships/oleObject" Target="embeddings/oleObject67.bin"/><Relationship Id="rId177" Type="http://schemas.openxmlformats.org/officeDocument/2006/relationships/image" Target="media/image79.wmf"/><Relationship Id="rId198" Type="http://schemas.openxmlformats.org/officeDocument/2006/relationships/image" Target="media/image89.wmf"/><Relationship Id="rId321" Type="http://schemas.openxmlformats.org/officeDocument/2006/relationships/oleObject" Target="embeddings/oleObject149.bin"/><Relationship Id="rId202" Type="http://schemas.openxmlformats.org/officeDocument/2006/relationships/image" Target="media/image91.wmf"/><Relationship Id="rId223" Type="http://schemas.openxmlformats.org/officeDocument/2006/relationships/oleObject" Target="embeddings/oleObject100.bin"/><Relationship Id="rId244" Type="http://schemas.openxmlformats.org/officeDocument/2006/relationships/image" Target="media/image112.wmf"/><Relationship Id="rId18" Type="http://schemas.openxmlformats.org/officeDocument/2006/relationships/footer" Target="footer5.xml"/><Relationship Id="rId39" Type="http://schemas.openxmlformats.org/officeDocument/2006/relationships/image" Target="media/image10.wmf"/><Relationship Id="rId265" Type="http://schemas.openxmlformats.org/officeDocument/2006/relationships/oleObject" Target="embeddings/oleObject121.bin"/><Relationship Id="rId286" Type="http://schemas.openxmlformats.org/officeDocument/2006/relationships/image" Target="media/image133.wmf"/><Relationship Id="rId50" Type="http://schemas.openxmlformats.org/officeDocument/2006/relationships/oleObject" Target="embeddings/oleObject14.bin"/><Relationship Id="rId104" Type="http://schemas.openxmlformats.org/officeDocument/2006/relationships/oleObject" Target="embeddings/oleObject41.bin"/><Relationship Id="rId125" Type="http://schemas.openxmlformats.org/officeDocument/2006/relationships/image" Target="media/image5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image" Target="media/image84.wmf"/><Relationship Id="rId311" Type="http://schemas.openxmlformats.org/officeDocument/2006/relationships/oleObject" Target="embeddings/oleObject144.bin"/><Relationship Id="rId71" Type="http://schemas.openxmlformats.org/officeDocument/2006/relationships/image" Target="media/image26.wmf"/><Relationship Id="rId92" Type="http://schemas.openxmlformats.org/officeDocument/2006/relationships/oleObject" Target="embeddings/oleObject35.bin"/><Relationship Id="rId213" Type="http://schemas.openxmlformats.org/officeDocument/2006/relationships/oleObject" Target="embeddings/oleObject95.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5.wmf"/><Relationship Id="rId255" Type="http://schemas.openxmlformats.org/officeDocument/2006/relationships/oleObject" Target="embeddings/oleObject116.bin"/><Relationship Id="rId276" Type="http://schemas.openxmlformats.org/officeDocument/2006/relationships/image" Target="media/image128.wmf"/><Relationship Id="rId297" Type="http://schemas.openxmlformats.org/officeDocument/2006/relationships/oleObject" Target="embeddings/oleObject137.bin"/><Relationship Id="rId40" Type="http://schemas.openxmlformats.org/officeDocument/2006/relationships/oleObject" Target="embeddings/oleObject9.bin"/><Relationship Id="rId115" Type="http://schemas.openxmlformats.org/officeDocument/2006/relationships/image" Target="media/image48.wmf"/><Relationship Id="rId136" Type="http://schemas.openxmlformats.org/officeDocument/2006/relationships/oleObject" Target="embeddings/oleObject57.bin"/><Relationship Id="rId157" Type="http://schemas.openxmlformats.org/officeDocument/2006/relationships/image" Target="media/image69.wmf"/><Relationship Id="rId178" Type="http://schemas.openxmlformats.org/officeDocument/2006/relationships/oleObject" Target="embeddings/oleObject78.bin"/><Relationship Id="rId301" Type="http://schemas.openxmlformats.org/officeDocument/2006/relationships/oleObject" Target="embeddings/oleObject139.bin"/><Relationship Id="rId322" Type="http://schemas.openxmlformats.org/officeDocument/2006/relationships/image" Target="media/image151.wmf"/><Relationship Id="rId61" Type="http://schemas.openxmlformats.org/officeDocument/2006/relationships/image" Target="media/image21.wmf"/><Relationship Id="rId82" Type="http://schemas.openxmlformats.org/officeDocument/2006/relationships/oleObject" Target="embeddings/oleObject30.bin"/><Relationship Id="rId199" Type="http://schemas.openxmlformats.org/officeDocument/2006/relationships/oleObject" Target="embeddings/oleObject88.bin"/><Relationship Id="rId203" Type="http://schemas.openxmlformats.org/officeDocument/2006/relationships/oleObject" Target="embeddings/oleObject90.bin"/><Relationship Id="rId19" Type="http://schemas.openxmlformats.org/officeDocument/2006/relationships/header" Target="header6.xml"/><Relationship Id="rId224" Type="http://schemas.openxmlformats.org/officeDocument/2006/relationships/image" Target="media/image102.wmf"/><Relationship Id="rId245" Type="http://schemas.openxmlformats.org/officeDocument/2006/relationships/oleObject" Target="embeddings/oleObject111.bin"/><Relationship Id="rId266" Type="http://schemas.openxmlformats.org/officeDocument/2006/relationships/image" Target="media/image123.wmf"/><Relationship Id="rId287" Type="http://schemas.openxmlformats.org/officeDocument/2006/relationships/oleObject" Target="embeddings/oleObject132.bin"/><Relationship Id="rId30" Type="http://schemas.openxmlformats.org/officeDocument/2006/relationships/oleObject" Target="embeddings/oleObject4.bin"/><Relationship Id="rId105" Type="http://schemas.openxmlformats.org/officeDocument/2006/relationships/image" Target="media/image43.wmf"/><Relationship Id="rId126" Type="http://schemas.openxmlformats.org/officeDocument/2006/relationships/oleObject" Target="embeddings/oleObject52.bin"/><Relationship Id="rId147" Type="http://schemas.openxmlformats.org/officeDocument/2006/relationships/image" Target="media/image64.wmf"/><Relationship Id="rId168" Type="http://schemas.openxmlformats.org/officeDocument/2006/relationships/oleObject" Target="embeddings/oleObject73.bin"/><Relationship Id="rId312" Type="http://schemas.openxmlformats.org/officeDocument/2006/relationships/image" Target="media/image146.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24213EE1-8982-4A8E-AD12-9B0D0491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87</TotalTime>
  <Pages>47</Pages>
  <Words>9100</Words>
  <Characters>88590</Characters>
  <Application>Microsoft Office Word</Application>
  <DocSecurity>0</DocSecurity>
  <Lines>738</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97496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dc:description>This document has been made using WhiteOffice version 2014.1.4</dc:description>
  <cp:lastModifiedBy>Ap van Dongeren</cp:lastModifiedBy>
  <cp:revision>9</cp:revision>
  <cp:lastPrinted>2007-12-31T13:24:00Z</cp:lastPrinted>
  <dcterms:created xsi:type="dcterms:W3CDTF">2015-02-13T11:48:00Z</dcterms:created>
  <dcterms:modified xsi:type="dcterms:W3CDTF">2015-02-13T13:15:00Z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